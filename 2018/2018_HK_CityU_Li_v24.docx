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7E3B6" w14:textId="77777777" w:rsidR="00476708" w:rsidRPr="007C12E2" w:rsidRDefault="00476708" w:rsidP="00692D8A">
      <w:pPr>
        <w:jc w:val="center"/>
      </w:pPr>
    </w:p>
    <w:p w14:paraId="4F870F02" w14:textId="56F576E8" w:rsidR="00045475" w:rsidRPr="00F14000" w:rsidRDefault="00B66083" w:rsidP="0019692B">
      <w:pPr>
        <w:pStyle w:val="Title"/>
      </w:pPr>
      <w:ins w:id="0" w:author="Milad Asgarpour Khansary" w:date="2018-04-23T20:24:00Z">
        <w:r>
          <w:t>Enabling h</w:t>
        </w:r>
      </w:ins>
      <w:del w:id="1" w:author="Milad Asgarpour Khansary" w:date="2018-04-23T20:24:00Z">
        <w:r w:rsidR="00341A27" w:rsidDel="00B66083">
          <w:delText>H</w:delText>
        </w:r>
      </w:del>
      <w:r w:rsidR="00341A27">
        <w:t xml:space="preserve">igh </w:t>
      </w:r>
      <w:r w:rsidR="00341A27" w:rsidRPr="00B31784">
        <w:t xml:space="preserve">performance </w:t>
      </w:r>
      <w:ins w:id="2" w:author="Milad Asgarpour Khansary" w:date="2018-04-25T11:46:00Z">
        <w:r w:rsidR="0019692B">
          <w:t>lithium-based</w:t>
        </w:r>
        <w:r w:rsidR="0019692B" w:rsidRPr="00B31784">
          <w:t xml:space="preserve"> </w:t>
        </w:r>
      </w:ins>
      <w:r w:rsidR="00341A27" w:rsidRPr="00B31784">
        <w:t>reacti</w:t>
      </w:r>
      <w:r w:rsidR="00341A27">
        <w:t xml:space="preserve">ve </w:t>
      </w:r>
      <w:r w:rsidR="00341A27" w:rsidRPr="00F14000">
        <w:t xml:space="preserve">gas </w:t>
      </w:r>
      <w:r w:rsidR="00341A27">
        <w:t xml:space="preserve">capture at ambient conditions </w:t>
      </w:r>
      <w:del w:id="3" w:author="Milad Asgarpour Khansary" w:date="2018-04-25T11:46:00Z">
        <w:r w:rsidR="00341A27" w:rsidDel="0019692B">
          <w:delText xml:space="preserve">by </w:delText>
        </w:r>
      </w:del>
      <w:del w:id="4" w:author="Milad Asgarpour Khansary" w:date="2018-04-23T20:23:00Z">
        <w:r w:rsidR="00CA1BA0" w:rsidDel="00F55CEE">
          <w:delText>m</w:delText>
        </w:r>
        <w:r w:rsidR="00F25B27" w:rsidDel="00F55CEE">
          <w:delText>oist-participated</w:delText>
        </w:r>
        <w:r w:rsidR="00341A27" w:rsidDel="00F55CEE">
          <w:delText xml:space="preserve"> </w:delText>
        </w:r>
      </w:del>
      <w:del w:id="5" w:author="Milad Asgarpour Khansary" w:date="2018-04-25T11:46:00Z">
        <w:r w:rsidR="00341A27" w:rsidDel="0019692B">
          <w:delText>lithium</w:delText>
        </w:r>
      </w:del>
      <w:ins w:id="6" w:author="Milad Asgarpour Khansary" w:date="2018-04-23T20:23:00Z">
        <w:r w:rsidR="00F55CEE">
          <w:t xml:space="preserve">by aid of </w:t>
        </w:r>
      </w:ins>
      <w:ins w:id="7" w:author="Milad Asgarpour Khansary" w:date="2018-04-25T11:46:00Z">
        <w:r w:rsidR="00683049">
          <w:t xml:space="preserve">low </w:t>
        </w:r>
      </w:ins>
      <w:ins w:id="8" w:author="Milad Asgarpour Khansary" w:date="2018-04-23T20:23:00Z">
        <w:r w:rsidR="00F55CEE">
          <w:t>humidity</w:t>
        </w:r>
      </w:ins>
      <w:ins w:id="9" w:author="Milad Asgarpour Khansary" w:date="2018-04-25T11:46:00Z">
        <w:r w:rsidR="00683049">
          <w:t xml:space="preserve"> contents </w:t>
        </w:r>
      </w:ins>
      <w:ins w:id="10" w:author="Milad Asgarpour Khansary" w:date="2018-04-23T20:23:00Z">
        <w:r w:rsidR="00F55CEE">
          <w:t xml:space="preserve"> </w:t>
        </w:r>
      </w:ins>
    </w:p>
    <w:p w14:paraId="0B579479" w14:textId="77777777" w:rsidR="00722F1A" w:rsidRPr="00F14000" w:rsidRDefault="00722F1A" w:rsidP="00FE5600">
      <w:pPr>
        <w:jc w:val="center"/>
      </w:pPr>
    </w:p>
    <w:p w14:paraId="09D75668" w14:textId="4B39CA82" w:rsidR="000B3A81" w:rsidRDefault="000B3A81" w:rsidP="00FD0E97">
      <w:pPr>
        <w:pStyle w:val="Subtitle"/>
      </w:pPr>
      <w:r w:rsidRPr="00F14000">
        <w:t>Milad Asgarpour Khansary</w:t>
      </w:r>
      <w:r w:rsidR="005D4B51" w:rsidRPr="00F14000">
        <w:t xml:space="preserve"> </w:t>
      </w:r>
      <w:r w:rsidRPr="00F14000">
        <w:t>1†, Jin Shang</w:t>
      </w:r>
      <w:r w:rsidR="005D4B51" w:rsidRPr="00F14000">
        <w:t xml:space="preserve"> </w:t>
      </w:r>
      <w:r w:rsidRPr="00F14000">
        <w:t xml:space="preserve">1‡, </w:t>
      </w:r>
      <w:r w:rsidR="00A522E0" w:rsidRPr="00F14000">
        <w:t>Gang Li 2</w:t>
      </w:r>
      <w:r w:rsidR="00D33CFC" w:rsidRPr="00F14000">
        <w:t>‡</w:t>
      </w:r>
      <w:r w:rsidR="00A522E0" w:rsidRPr="00F14000">
        <w:t xml:space="preserve">, </w:t>
      </w:r>
      <w:r w:rsidR="000C7C86" w:rsidRPr="00F14000">
        <w:t>Aamir Hanif 1</w:t>
      </w:r>
      <w:r w:rsidR="00414E5B" w:rsidRPr="00F14000">
        <w:t>ǂ</w:t>
      </w:r>
      <w:r w:rsidR="000C7C86" w:rsidRPr="00F14000">
        <w:t xml:space="preserve">, </w:t>
      </w:r>
      <w:r w:rsidR="00397B64" w:rsidRPr="00F14000">
        <w:t>Qinfen Gu</w:t>
      </w:r>
      <w:r w:rsidR="006B356B" w:rsidRPr="00F14000">
        <w:t xml:space="preserve"> </w:t>
      </w:r>
      <w:r w:rsidR="00FE4E22">
        <w:t>3</w:t>
      </w:r>
      <w:r w:rsidR="00273F99">
        <w:t>§</w:t>
      </w:r>
      <w:r w:rsidR="00397B64" w:rsidRPr="00F14000">
        <w:t xml:space="preserve">, </w:t>
      </w:r>
      <w:r w:rsidRPr="00F14000">
        <w:t>Saeed Shirazian</w:t>
      </w:r>
      <w:r w:rsidR="005D4B51" w:rsidRPr="00F14000">
        <w:t xml:space="preserve"> </w:t>
      </w:r>
      <w:r w:rsidR="00FE4E22">
        <w:t>4</w:t>
      </w:r>
      <w:r w:rsidRPr="00F14000">
        <w:t>⸸</w:t>
      </w:r>
      <w:r w:rsidR="003863E8">
        <w:t xml:space="preserve"> </w:t>
      </w:r>
      <w:ins w:id="11" w:author="Milad Asgarpour Khansary" w:date="2018-04-23T20:21:00Z">
        <w:r w:rsidR="00952A02">
          <w:t xml:space="preserve">    </w:t>
        </w:r>
      </w:ins>
    </w:p>
    <w:p w14:paraId="3D3EE9D1" w14:textId="77777777" w:rsidR="00FD0E97" w:rsidRPr="00FD0E97" w:rsidRDefault="00FD0E97" w:rsidP="00717027">
      <w:pPr>
        <w:jc w:val="center"/>
      </w:pPr>
    </w:p>
    <w:p w14:paraId="08CEBD9B" w14:textId="11BE32CA" w:rsidR="000B3A81" w:rsidRPr="00FD0E97" w:rsidRDefault="000B3A81" w:rsidP="00FD0E97">
      <w:pPr>
        <w:pStyle w:val="Subtitle"/>
      </w:pPr>
      <w:r w:rsidRPr="00FD0E97">
        <w:t>1 – School of Energy and Environment, City University of Hong Kong, Tat Chee Avenue, Kowloon, Hong Kong SAR</w:t>
      </w:r>
      <w:r w:rsidR="00110E5C" w:rsidRPr="00FD0E97">
        <w:t xml:space="preserve"> </w:t>
      </w:r>
    </w:p>
    <w:p w14:paraId="589D54EB" w14:textId="0E960A3D" w:rsidR="00D33CFC" w:rsidRPr="00F14000" w:rsidRDefault="000B3A81" w:rsidP="00FD0E97">
      <w:pPr>
        <w:pStyle w:val="Subtitle"/>
      </w:pPr>
      <w:r w:rsidRPr="00F14000">
        <w:t xml:space="preserve">2 – </w:t>
      </w:r>
      <w:r w:rsidR="00D33CFC" w:rsidRPr="00F14000">
        <w:t>Department of Chemical Engineering, The University of Melbourne, Melbourne,</w:t>
      </w:r>
      <w:r w:rsidR="00FD0E97">
        <w:t xml:space="preserve"> </w:t>
      </w:r>
      <w:r w:rsidR="00D33CFC" w:rsidRPr="00F14000">
        <w:t xml:space="preserve">Victoria 3010, Australia </w:t>
      </w:r>
    </w:p>
    <w:p w14:paraId="7E4C920F" w14:textId="520CC30F" w:rsidR="000B3A81" w:rsidRPr="00F14000" w:rsidRDefault="00D33CFC" w:rsidP="00FD0E97">
      <w:pPr>
        <w:pStyle w:val="Subtitle"/>
      </w:pPr>
      <w:r w:rsidRPr="00F14000">
        <w:t xml:space="preserve">3 – </w:t>
      </w:r>
      <w:r w:rsidR="00FE4E22" w:rsidRPr="00F14000">
        <w:t xml:space="preserve">The Australian Synchrotron, 800 Blackburn Rd, Clayton, VIC 3168, Australia </w:t>
      </w:r>
    </w:p>
    <w:p w14:paraId="166E79C6" w14:textId="1BF86062" w:rsidR="00397B64" w:rsidRDefault="00397B64" w:rsidP="00FD0E97">
      <w:pPr>
        <w:spacing w:after="0"/>
        <w:jc w:val="center"/>
      </w:pPr>
      <w:r w:rsidRPr="00F14000">
        <w:t>4</w:t>
      </w:r>
      <w:r w:rsidR="00FE4E22">
        <w:t xml:space="preserve"> </w:t>
      </w:r>
      <w:r w:rsidR="00FE4E22" w:rsidRPr="00F14000">
        <w:t xml:space="preserve">– Department of Chemical Sciences, Bernal Institute, University of Limerick, Limerick, Ireland </w:t>
      </w:r>
    </w:p>
    <w:p w14:paraId="5A8C56D6" w14:textId="435B9AB1" w:rsidR="000B3A81" w:rsidRDefault="000B3A81" w:rsidP="00B32F00">
      <w:pPr>
        <w:pStyle w:val="Subtitle"/>
      </w:pPr>
      <w:r w:rsidRPr="00F14000">
        <w:t>Emails: †</w:t>
      </w:r>
      <w:r w:rsidR="00B81A48">
        <w:t xml:space="preserve"> </w:t>
      </w:r>
      <w:hyperlink r:id="rId8" w:history="1">
        <w:r w:rsidR="00B81A48" w:rsidRPr="00B81A48">
          <w:rPr>
            <w:rStyle w:val="Hyperlink"/>
            <w:color w:val="auto"/>
          </w:rPr>
          <w:t>miladasgarpour@ut.ac.ir</w:t>
        </w:r>
      </w:hyperlink>
      <w:r w:rsidRPr="00B81A48">
        <w:rPr>
          <w:rStyle w:val="Hyperlink"/>
          <w:color w:val="auto"/>
        </w:rPr>
        <w:t>;</w:t>
      </w:r>
      <w:r w:rsidRPr="00F14000">
        <w:t xml:space="preserve"> ‡ </w:t>
      </w:r>
      <w:hyperlink r:id="rId9" w:history="1">
        <w:r w:rsidRPr="00B31784">
          <w:rPr>
            <w:rStyle w:val="Hyperlink"/>
            <w:color w:val="auto"/>
          </w:rPr>
          <w:t>jinshang@cityu.edu.hk</w:t>
        </w:r>
      </w:hyperlink>
      <w:r w:rsidRPr="00B31784">
        <w:t xml:space="preserve">; </w:t>
      </w:r>
      <w:r w:rsidR="00D33CFC" w:rsidRPr="00B31784">
        <w:t xml:space="preserve">‡ </w:t>
      </w:r>
      <w:hyperlink r:id="rId10" w:history="1">
        <w:r w:rsidR="00D33CFC" w:rsidRPr="00B31784">
          <w:rPr>
            <w:rStyle w:val="Hyperlink"/>
            <w:color w:val="auto"/>
          </w:rPr>
          <w:t>li.g@unimelb.edu.au</w:t>
        </w:r>
      </w:hyperlink>
      <w:r w:rsidR="00D33CFC" w:rsidRPr="00B31784">
        <w:t xml:space="preserve">; </w:t>
      </w:r>
      <w:r w:rsidR="00414E5B" w:rsidRPr="00B31784">
        <w:t xml:space="preserve">ǂ </w:t>
      </w:r>
      <w:hyperlink r:id="rId11" w:history="1">
        <w:r w:rsidR="00414E5B" w:rsidRPr="00B31784">
          <w:rPr>
            <w:rStyle w:val="Hyperlink"/>
            <w:color w:val="auto"/>
          </w:rPr>
          <w:t>aamirh@cityu.edu.hk</w:t>
        </w:r>
      </w:hyperlink>
      <w:r w:rsidR="00414E5B" w:rsidRPr="00B31784">
        <w:rPr>
          <w:rStyle w:val="Hyperlink"/>
          <w:color w:val="auto"/>
        </w:rPr>
        <w:t>;</w:t>
      </w:r>
      <w:r w:rsidR="00273F99">
        <w:rPr>
          <w:rStyle w:val="Hyperlink"/>
          <w:color w:val="auto"/>
        </w:rPr>
        <w:t xml:space="preserve"> </w:t>
      </w:r>
      <w:r w:rsidR="00273F99">
        <w:t>§</w:t>
      </w:r>
      <w:r w:rsidR="00273F99" w:rsidRPr="00801C9F">
        <w:rPr>
          <w:u w:val="single"/>
        </w:rPr>
        <w:t>qinfen.gu@synchrotron.org.au</w:t>
      </w:r>
      <w:r w:rsidR="00273F99">
        <w:t>;</w:t>
      </w:r>
      <w:r w:rsidR="00414E5B" w:rsidRPr="00B31784">
        <w:t xml:space="preserve"> </w:t>
      </w:r>
      <w:r w:rsidRPr="00B31784">
        <w:t xml:space="preserve">⸸ </w:t>
      </w:r>
      <w:hyperlink r:id="rId12" w:history="1">
        <w:r w:rsidRPr="00B31784">
          <w:rPr>
            <w:rStyle w:val="Hyperlink"/>
            <w:color w:val="auto"/>
          </w:rPr>
          <w:t>saeed.shirazian@ul.ie</w:t>
        </w:r>
      </w:hyperlink>
      <w:r w:rsidRPr="00B31784">
        <w:t xml:space="preserve"> </w:t>
      </w:r>
    </w:p>
    <w:p w14:paraId="2D3A062C" w14:textId="77777777" w:rsidR="00BF019D" w:rsidRPr="00BF019D" w:rsidRDefault="00BF019D" w:rsidP="00BF019D"/>
    <w:p w14:paraId="16FBACDA" w14:textId="19F2D0DE" w:rsidR="00045475" w:rsidRPr="00B31784" w:rsidRDefault="00045475" w:rsidP="00DA2B9E">
      <w:pPr>
        <w:rPr>
          <w:rStyle w:val="Strong"/>
        </w:rPr>
      </w:pPr>
      <w:r w:rsidRPr="00B31784">
        <w:rPr>
          <w:rStyle w:val="Strong"/>
        </w:rPr>
        <w:t>Abstract</w:t>
      </w:r>
    </w:p>
    <w:p w14:paraId="284C1C0C" w14:textId="37ECC5B9" w:rsidR="00FC79AD" w:rsidRDefault="007C12E2" w:rsidP="001E51D5">
      <w:r>
        <w:t>I</w:t>
      </w:r>
      <w:del w:id="12" w:author="Milad Asgarpour Khansary" w:date="2018-04-23T20:25:00Z">
        <w:r w:rsidDel="00B66083">
          <w:delText>n the field of lithium combustion science, for energy production, i</w:delText>
        </w:r>
      </w:del>
      <w:r>
        <w:t xml:space="preserve">t is demonstrated </w:t>
      </w:r>
      <w:r w:rsidR="00526524">
        <w:t xml:space="preserve">that </w:t>
      </w:r>
      <w:r>
        <w:t>lithium fa</w:t>
      </w:r>
      <w:r w:rsidR="00BE53C8">
        <w:t>vorably reacts with moist gases. If such reaction</w:t>
      </w:r>
      <w:r w:rsidR="00A53488">
        <w:t>s</w:t>
      </w:r>
      <w:r w:rsidR="00BE53C8">
        <w:t xml:space="preserve"> may happen </w:t>
      </w:r>
      <w:r w:rsidR="00A53488">
        <w:t>at</w:t>
      </w:r>
      <w:r w:rsidR="00BE53C8">
        <w:t xml:space="preserve"> ambient </w:t>
      </w:r>
      <w:ins w:id="13" w:author="Milad Asgarpour Khansary" w:date="2018-04-23T20:25:00Z">
        <w:r w:rsidR="00B66083">
          <w:t xml:space="preserve">and STP </w:t>
        </w:r>
      </w:ins>
      <w:r w:rsidR="00341A27">
        <w:t>condition</w:t>
      </w:r>
      <w:r w:rsidR="00BE53C8">
        <w:t xml:space="preserve">s, thus </w:t>
      </w:r>
      <w:r w:rsidR="00B32F00">
        <w:t>it</w:t>
      </w:r>
      <w:r w:rsidR="00BE53C8">
        <w:t xml:space="preserve"> </w:t>
      </w:r>
      <w:ins w:id="14" w:author="Milad Asgarpour Khansary" w:date="2018-04-25T12:33:00Z">
        <w:r w:rsidR="00953FE7">
          <w:t xml:space="preserve">can be implemented as </w:t>
        </w:r>
      </w:ins>
      <w:del w:id="15" w:author="Milad Asgarpour Khansary" w:date="2018-04-25T12:33:00Z">
        <w:r w:rsidR="00BE53C8" w:rsidDel="00953FE7">
          <w:delText>would provide</w:delText>
        </w:r>
      </w:del>
      <w:r w:rsidR="00BE53C8">
        <w:t xml:space="preserve"> a high energy-economy sustainable </w:t>
      </w:r>
      <w:r w:rsidR="00341A27">
        <w:t>rout</w:t>
      </w:r>
      <w:r w:rsidR="00BE53C8">
        <w:t xml:space="preserve"> for greenhouse gas control </w:t>
      </w:r>
      <w:ins w:id="16" w:author="Milad Asgarpour Khansary" w:date="2018-04-23T20:25:00Z">
        <w:r w:rsidR="00B66083">
          <w:t xml:space="preserve">and gas capture </w:t>
        </w:r>
      </w:ins>
      <w:r w:rsidR="00BE53C8">
        <w:t xml:space="preserve">through a reactive </w:t>
      </w:r>
      <w:del w:id="17" w:author="Milad Asgarpour Khansary" w:date="2018-04-23T20:26:00Z">
        <w:r w:rsidR="00BE53C8" w:rsidDel="00B66083">
          <w:delText>gas capture</w:delText>
        </w:r>
      </w:del>
      <w:ins w:id="18" w:author="Milad Asgarpour Khansary" w:date="2018-04-23T20:26:00Z">
        <w:r w:rsidR="00B66083">
          <w:t xml:space="preserve">process </w:t>
        </w:r>
      </w:ins>
      <w:r w:rsidR="00BE53C8">
        <w:t xml:space="preserve">and transformation of gases </w:t>
      </w:r>
      <w:r w:rsidR="00A53488">
        <w:t>in</w:t>
      </w:r>
      <w:r w:rsidR="00766E52">
        <w:t xml:space="preserve">to solid products. </w:t>
      </w:r>
      <w:r w:rsidR="002C031E">
        <w:t>T</w:t>
      </w:r>
      <w:ins w:id="19" w:author="Milad Asgarpour Khansary" w:date="2018-04-25T12:30:00Z">
        <w:r w:rsidR="00FA663F">
          <w:t xml:space="preserve">his </w:t>
        </w:r>
      </w:ins>
      <w:del w:id="20" w:author="Milad Asgarpour Khansary" w:date="2018-04-25T12:30:00Z">
        <w:r w:rsidR="002C031E" w:rsidDel="00FA663F">
          <w:delText xml:space="preserve">o address this </w:delText>
        </w:r>
      </w:del>
      <w:del w:id="21" w:author="Milad Asgarpour Khansary" w:date="2018-04-26T10:45:00Z">
        <w:r w:rsidR="002C031E" w:rsidDel="001E51D5">
          <w:delText>hypothesis</w:delText>
        </w:r>
      </w:del>
      <w:ins w:id="22" w:author="Milad Asgarpour Khansary" w:date="2018-04-25T12:33:00Z">
        <w:r w:rsidR="00D20851">
          <w:t>potential i</w:t>
        </w:r>
        <w:r w:rsidR="001E51D5">
          <w:t xml:space="preserve">mplementation </w:t>
        </w:r>
      </w:ins>
      <w:ins w:id="23" w:author="Milad Asgarpour Khansary" w:date="2018-04-26T10:45:00Z">
        <w:r w:rsidR="001E51D5">
          <w:t xml:space="preserve">is </w:t>
        </w:r>
      </w:ins>
      <w:ins w:id="24" w:author="Milad Asgarpour Khansary" w:date="2018-04-25T12:31:00Z">
        <w:r w:rsidR="00FA663F">
          <w:t xml:space="preserve">addressed here using </w:t>
        </w:r>
      </w:ins>
      <w:del w:id="25" w:author="Milad Asgarpour Khansary" w:date="2018-04-25T12:31:00Z">
        <w:r w:rsidR="00BE53C8" w:rsidDel="00FA663F">
          <w:delText xml:space="preserve">, we used </w:delText>
        </w:r>
      </w:del>
      <w:r w:rsidR="00BE53C8">
        <w:t xml:space="preserve">density functional theory </w:t>
      </w:r>
      <w:ins w:id="26" w:author="Milad Asgarpour Khansary" w:date="2018-04-25T12:31:00Z">
        <w:r w:rsidR="00FA663F">
          <w:t>based calculation</w:t>
        </w:r>
      </w:ins>
      <w:ins w:id="27" w:author="Milad Asgarpour Khansary" w:date="2018-04-25T12:34:00Z">
        <w:r w:rsidR="00D20851">
          <w:t>s</w:t>
        </w:r>
      </w:ins>
      <w:ins w:id="28" w:author="Milad Asgarpour Khansary" w:date="2018-04-25T12:31:00Z">
        <w:r w:rsidR="00FA663F">
          <w:t xml:space="preserve"> of </w:t>
        </w:r>
      </w:ins>
      <w:del w:id="29" w:author="Milad Asgarpour Khansary" w:date="2018-04-25T12:31:00Z">
        <w:r w:rsidR="00BE53C8" w:rsidDel="00FA663F">
          <w:delText xml:space="preserve">for analysis of </w:delText>
        </w:r>
      </w:del>
      <w:r w:rsidR="00BE53C8">
        <w:t xml:space="preserve">individual reactions and temperature programmed monte-carlo </w:t>
      </w:r>
      <w:del w:id="30" w:author="Milad Asgarpour Khansary" w:date="2018-04-25T12:31:00Z">
        <w:r w:rsidR="00BE53C8" w:rsidDel="00FA663F">
          <w:delText xml:space="preserve">for analysis </w:delText>
        </w:r>
      </w:del>
      <w:ins w:id="31" w:author="Milad Asgarpour Khansary" w:date="2018-04-25T12:34:00Z">
        <w:r w:rsidR="00D20851">
          <w:t xml:space="preserve">calculation </w:t>
        </w:r>
      </w:ins>
      <w:r w:rsidR="00BE53C8">
        <w:t xml:space="preserve">of competitive reactions </w:t>
      </w:r>
      <w:ins w:id="32" w:author="Milad Asgarpour Khansary" w:date="2018-04-25T12:34:00Z">
        <w:r w:rsidR="00D20851">
          <w:t xml:space="preserve">progress </w:t>
        </w:r>
      </w:ins>
      <w:r w:rsidR="00BE53C8">
        <w:t>when mixture</w:t>
      </w:r>
      <w:r w:rsidR="00B32F00">
        <w:t>s</w:t>
      </w:r>
      <w:r w:rsidR="00BE53C8">
        <w:t xml:space="preserve"> of gases </w:t>
      </w:r>
      <w:r w:rsidR="00B32F00">
        <w:t>are</w:t>
      </w:r>
      <w:r w:rsidR="00BE53C8">
        <w:t xml:space="preserve"> of concern. </w:t>
      </w:r>
      <w:r>
        <w:t xml:space="preserve">The considered </w:t>
      </w:r>
      <w:ins w:id="33" w:author="Milad Asgarpour Khansary" w:date="2018-04-23T20:26:00Z">
        <w:r w:rsidR="00B66083">
          <w:t xml:space="preserve">constituent </w:t>
        </w:r>
      </w:ins>
      <w:r>
        <w:t xml:space="preserve">gases include </w:t>
      </w:r>
      <w:r w:rsidRPr="009A115E">
        <w:t>CH</w:t>
      </w:r>
      <w:r w:rsidRPr="009A115E">
        <w:rPr>
          <w:vertAlign w:val="subscript"/>
        </w:rPr>
        <w:t>4</w:t>
      </w:r>
      <w:r w:rsidRPr="009A115E">
        <w:t>, CO</w:t>
      </w:r>
      <w:r w:rsidRPr="009A115E">
        <w:rPr>
          <w:vertAlign w:val="subscript"/>
        </w:rPr>
        <w:t>2</w:t>
      </w:r>
      <w:r w:rsidRPr="009A115E">
        <w:t>, O</w:t>
      </w:r>
      <w:r w:rsidRPr="009A115E">
        <w:rPr>
          <w:vertAlign w:val="subscript"/>
        </w:rPr>
        <w:t>2</w:t>
      </w:r>
      <w:r w:rsidRPr="009A115E">
        <w:t>, N</w:t>
      </w:r>
      <w:r w:rsidRPr="009A115E">
        <w:rPr>
          <w:vertAlign w:val="subscript"/>
        </w:rPr>
        <w:t>2</w:t>
      </w:r>
      <w:r w:rsidRPr="009A115E">
        <w:t>, and H</w:t>
      </w:r>
      <w:r w:rsidRPr="009A115E">
        <w:rPr>
          <w:vertAlign w:val="subscript"/>
        </w:rPr>
        <w:t>2</w:t>
      </w:r>
      <w:ins w:id="34" w:author="Milad Asgarpour Khansary" w:date="2018-04-23T20:27:00Z">
        <w:r w:rsidR="00B66083" w:rsidRPr="00B66083">
          <w:t xml:space="preserve"> </w:t>
        </w:r>
      </w:ins>
      <w:ins w:id="35" w:author="Milad Asgarpour Khansary" w:date="2018-04-25T12:32:00Z">
        <w:r w:rsidR="003C2B0F">
          <w:t xml:space="preserve">and gaseous </w:t>
        </w:r>
      </w:ins>
      <w:ins w:id="36" w:author="Milad Asgarpour Khansary" w:date="2018-04-23T20:27:00Z">
        <w:r w:rsidR="00B66083">
          <w:t xml:space="preserve">mixture </w:t>
        </w:r>
      </w:ins>
      <w:ins w:id="37" w:author="Milad Asgarpour Khansary" w:date="2018-04-25T12:32:00Z">
        <w:r w:rsidR="003C2B0F">
          <w:t xml:space="preserve">include </w:t>
        </w:r>
      </w:ins>
      <w:ins w:id="38" w:author="Milad Asgarpour Khansary" w:date="2018-04-23T20:27:00Z">
        <w:r w:rsidR="00B66083">
          <w:t xml:space="preserve">greenhouse gas polluted air, raw and pretreated natural gas, biogas as well as post combustion flue </w:t>
        </w:r>
      </w:ins>
      <w:ins w:id="39" w:author="Milad Asgarpour Khansary" w:date="2018-04-25T12:32:00Z">
        <w:r w:rsidR="006E054B">
          <w:t>stream</w:t>
        </w:r>
      </w:ins>
      <w:r w:rsidR="002030E8">
        <w:t xml:space="preserve">. </w:t>
      </w:r>
      <w:r w:rsidR="00766E52">
        <w:t xml:space="preserve">The </w:t>
      </w:r>
      <w:r w:rsidR="009B0705">
        <w:t xml:space="preserve">effects of </w:t>
      </w:r>
      <w:ins w:id="40" w:author="Milad Asgarpour Khansary" w:date="2018-04-26T10:46:00Z">
        <w:r w:rsidR="001E51D5">
          <w:t xml:space="preserve">adding </w:t>
        </w:r>
      </w:ins>
      <w:r w:rsidR="00766E52">
        <w:t>moisture content and initial concentration of gas</w:t>
      </w:r>
      <w:ins w:id="41" w:author="Milad Asgarpour Khansary" w:date="2018-04-25T12:21:00Z">
        <w:r w:rsidR="00AE3A29">
          <w:t xml:space="preserve">es </w:t>
        </w:r>
      </w:ins>
      <w:r w:rsidR="00766E52">
        <w:t>are investigated</w:t>
      </w:r>
      <w:r w:rsidR="00EB6EED">
        <w:t xml:space="preserve"> to evaluate the </w:t>
      </w:r>
      <w:del w:id="42" w:author="Milad Asgarpour Khansary" w:date="2018-04-23T20:28:00Z">
        <w:r w:rsidR="00EB6EED" w:rsidDel="00B66083">
          <w:delText xml:space="preserve">possibility </w:delText>
        </w:r>
      </w:del>
      <w:ins w:id="43" w:author="Milad Asgarpour Khansary" w:date="2018-04-23T20:28:00Z">
        <w:r w:rsidR="00B66083">
          <w:t xml:space="preserve">gas capture performance </w:t>
        </w:r>
      </w:ins>
      <w:del w:id="44" w:author="Milad Asgarpour Khansary" w:date="2018-04-23T20:28:00Z">
        <w:r w:rsidR="00EB6EED" w:rsidDel="00B66083">
          <w:delText>of applications in gas capture from</w:delText>
        </w:r>
      </w:del>
      <w:del w:id="45" w:author="Milad Asgarpour Khansary" w:date="2018-04-23T20:27:00Z">
        <w:r w:rsidR="00EB6EED" w:rsidDel="00B66083">
          <w:delText xml:space="preserve"> greenhouse gas polluted air, raw and pretreated natural gas, biogas as well as post combustion flue gas streams</w:delText>
        </w:r>
      </w:del>
      <w:r w:rsidR="00766E52">
        <w:t xml:space="preserve">. </w:t>
      </w:r>
      <w:r w:rsidR="00D42337">
        <w:t xml:space="preserve">We found that the </w:t>
      </w:r>
      <w:del w:id="46" w:author="Milad Asgarpour Khansary" w:date="2018-04-23T20:29:00Z">
        <w:r w:rsidR="00526524" w:rsidDel="003A09E7">
          <w:delText xml:space="preserve">ambient temperature </w:delText>
        </w:r>
      </w:del>
      <w:ins w:id="47" w:author="Milad Asgarpour Khansary" w:date="2018-04-23T20:29:00Z">
        <w:r w:rsidR="003A09E7">
          <w:t xml:space="preserve">gas </w:t>
        </w:r>
      </w:ins>
      <w:r w:rsidR="00526524">
        <w:t xml:space="preserve">capture </w:t>
      </w:r>
      <w:del w:id="48" w:author="Milad Asgarpour Khansary" w:date="2018-04-23T20:29:00Z">
        <w:r w:rsidR="00526524" w:rsidDel="003A09E7">
          <w:delText xml:space="preserve">of gases </w:delText>
        </w:r>
      </w:del>
      <w:ins w:id="49" w:author="Milad Asgarpour Khansary" w:date="2018-04-23T20:29:00Z">
        <w:r w:rsidR="003A09E7">
          <w:t xml:space="preserve">at ambient and STP conditions </w:t>
        </w:r>
      </w:ins>
      <w:r w:rsidR="00526524">
        <w:t xml:space="preserve">using the </w:t>
      </w:r>
      <w:del w:id="50" w:author="Milad Asgarpour Khansary" w:date="2018-04-25T12:23:00Z">
        <w:r w:rsidR="00526524" w:rsidDel="00AE3A29">
          <w:delText xml:space="preserve">moist </w:delText>
        </w:r>
      </w:del>
      <w:ins w:id="51" w:author="Milad Asgarpour Khansary" w:date="2018-04-25T12:22:00Z">
        <w:r w:rsidR="00AE3A29">
          <w:t xml:space="preserve">lithium aided by </w:t>
        </w:r>
      </w:ins>
      <w:ins w:id="52" w:author="Milad Asgarpour Khansary" w:date="2018-04-25T12:23:00Z">
        <w:r w:rsidR="00AE3A29">
          <w:t>moisture</w:t>
        </w:r>
        <w:r w:rsidR="00AE3A29" w:rsidDel="00AE3A29">
          <w:t xml:space="preserve"> </w:t>
        </w:r>
      </w:ins>
      <w:del w:id="53" w:author="Milad Asgarpour Khansary" w:date="2018-04-25T12:23:00Z">
        <w:r w:rsidR="00526524" w:rsidDel="00AE3A29">
          <w:delText xml:space="preserve">participated </w:delText>
        </w:r>
      </w:del>
      <w:del w:id="54" w:author="Milad Asgarpour Khansary" w:date="2018-04-25T12:22:00Z">
        <w:r w:rsidR="00526524" w:rsidDel="00AE3A29">
          <w:delText xml:space="preserve">lithium </w:delText>
        </w:r>
      </w:del>
      <w:r w:rsidR="00526524">
        <w:t>is thermodynamically favorable and would progress spontaneously</w:t>
      </w:r>
      <w:r w:rsidR="00766E52">
        <w:t>.</w:t>
      </w:r>
      <w:ins w:id="55" w:author="Milad Asgarpour Khansary" w:date="2018-04-25T12:24:00Z">
        <w:r w:rsidR="00AE3A29">
          <w:t xml:space="preserve"> </w:t>
        </w:r>
      </w:ins>
      <w:ins w:id="56" w:author="Milad Asgarpour Khansary" w:date="2018-04-25T12:27:00Z">
        <w:r w:rsidR="00AE3A29">
          <w:t>T</w:t>
        </w:r>
      </w:ins>
      <w:ins w:id="57" w:author="Milad Asgarpour Khansary" w:date="2018-04-25T12:24:00Z">
        <w:r w:rsidR="00AE3A29">
          <w:t>he coupled simulations of mixed gases showed</w:t>
        </w:r>
      </w:ins>
      <w:ins w:id="58" w:author="Milad Asgarpour Khansary" w:date="2018-04-25T12:25:00Z">
        <w:r w:rsidR="00AE3A29">
          <w:t xml:space="preserve"> that for gas</w:t>
        </w:r>
      </w:ins>
      <w:ins w:id="59" w:author="Milad Asgarpour Khansary" w:date="2018-04-25T12:26:00Z">
        <w:r w:rsidR="00AE3A29">
          <w:t xml:space="preserve"> </w:t>
        </w:r>
      </w:ins>
      <w:ins w:id="60" w:author="Milad Asgarpour Khansary" w:date="2018-04-25T12:25:00Z">
        <w:r w:rsidR="00AE3A29">
          <w:t>pairs with significant difference in reaction rates</w:t>
        </w:r>
      </w:ins>
      <w:ins w:id="61" w:author="Milad Asgarpour Khansary" w:date="2018-04-25T12:26:00Z">
        <w:r w:rsidR="00AE3A29">
          <w:t>, a perfect separation can be achieved</w:t>
        </w:r>
      </w:ins>
      <w:ins w:id="62" w:author="Milad Asgarpour Khansary" w:date="2018-04-26T10:47:00Z">
        <w:r w:rsidR="001E51D5">
          <w:t xml:space="preserve"> while the dominated gas can be collected as pure gas</w:t>
        </w:r>
      </w:ins>
      <w:ins w:id="63" w:author="Milad Asgarpour Khansary" w:date="2018-04-25T12:26:00Z">
        <w:r w:rsidR="00AE3A29">
          <w:t xml:space="preserve">. </w:t>
        </w:r>
      </w:ins>
      <w:ins w:id="64" w:author="Milad Asgarpour Khansary" w:date="2018-04-25T12:36:00Z">
        <w:r w:rsidR="00D20851">
          <w:t>The optimal moisture content was determined to be XX</w:t>
        </w:r>
      </w:ins>
      <w:ins w:id="65" w:author="Milad Asgarpour Khansary" w:date="2018-04-26T10:49:00Z">
        <w:r w:rsidR="001E51D5">
          <w:t>-X</w:t>
        </w:r>
      </w:ins>
      <w:ins w:id="66" w:author="Milad Asgarpour Khansary" w:date="2018-04-25T12:36:00Z">
        <w:r w:rsidR="00D20851">
          <w:t xml:space="preserve">X, higher than which moisture starts to play as an energy sink and halts other reactions progress. </w:t>
        </w:r>
      </w:ins>
      <w:ins w:id="67" w:author="Milad Asgarpour Khansary" w:date="2018-04-25T12:23:00Z">
        <w:r w:rsidR="00AE3A29">
          <w:t xml:space="preserve">The solid products can be processed to recover gases as well as lithium which reveals its sustainability. </w:t>
        </w:r>
      </w:ins>
      <w:r w:rsidR="00D42337">
        <w:t xml:space="preserve">This provides a valuable </w:t>
      </w:r>
      <w:r w:rsidR="00766E52">
        <w:t xml:space="preserve">highly efficient </w:t>
      </w:r>
      <w:r w:rsidR="002B0775">
        <w:t>strategy to address greenhouse ga</w:t>
      </w:r>
      <w:r w:rsidR="00766E52">
        <w:t>s mediation</w:t>
      </w:r>
      <w:ins w:id="68" w:author="Milad Asgarpour Khansary" w:date="2018-04-25T12:23:00Z">
        <w:r w:rsidR="00AE3A29">
          <w:t xml:space="preserve"> and pollution control of industrial gaseous effluents</w:t>
        </w:r>
      </w:ins>
      <w:r w:rsidR="00766E52">
        <w:t xml:space="preserve">. </w:t>
      </w:r>
    </w:p>
    <w:p w14:paraId="4D983FB8" w14:textId="37C0270A" w:rsidR="00045475" w:rsidRPr="00F14000" w:rsidRDefault="00045475" w:rsidP="007B7390">
      <w:r w:rsidRPr="00F14000">
        <w:rPr>
          <w:rStyle w:val="Strong"/>
        </w:rPr>
        <w:lastRenderedPageBreak/>
        <w:t>Keywords</w:t>
      </w:r>
      <w:r w:rsidRPr="00F14000">
        <w:t xml:space="preserve">: </w:t>
      </w:r>
      <w:r w:rsidR="007B7390">
        <w:t xml:space="preserve">greenhouse gas; </w:t>
      </w:r>
      <w:r w:rsidR="00000A28" w:rsidRPr="00F14000">
        <w:t>lithium</w:t>
      </w:r>
      <w:r w:rsidRPr="00F14000">
        <w:t xml:space="preserve">; </w:t>
      </w:r>
      <w:r w:rsidR="007B7390">
        <w:t xml:space="preserve">gas capture; reactive separation; </w:t>
      </w:r>
      <w:r w:rsidR="002654D5" w:rsidRPr="00F14000">
        <w:t xml:space="preserve"> </w:t>
      </w:r>
    </w:p>
    <w:p w14:paraId="64D1602A" w14:textId="2943383B" w:rsidR="00F030C8" w:rsidRPr="00F14000" w:rsidRDefault="00F030C8" w:rsidP="00DA2B9E">
      <w:pPr>
        <w:pStyle w:val="Heading1"/>
      </w:pPr>
      <w:bookmarkStart w:id="69" w:name="_Toc496876298"/>
      <w:r w:rsidRPr="00F14000">
        <w:t>Introduction</w:t>
      </w:r>
      <w:bookmarkEnd w:id="69"/>
    </w:p>
    <w:p w14:paraId="2D9145D3" w14:textId="70342E89" w:rsidR="00C126D5" w:rsidRDefault="000C07A2" w:rsidP="001E51D5">
      <w:r w:rsidRPr="00F14000">
        <w:t>Addressing t</w:t>
      </w:r>
      <w:r w:rsidR="004F7E2F" w:rsidRPr="00F14000">
        <w:t xml:space="preserve">he </w:t>
      </w:r>
      <w:r w:rsidR="00C65101" w:rsidRPr="00F14000">
        <w:t xml:space="preserve">global challenge of reducing </w:t>
      </w:r>
      <w:r w:rsidR="00E07CAB" w:rsidRPr="00F14000">
        <w:t xml:space="preserve">gaseous pollutant </w:t>
      </w:r>
      <w:r w:rsidR="00C65101" w:rsidRPr="00F14000">
        <w:t>emissions from industrial activities</w:t>
      </w:r>
      <w:r w:rsidR="00E07CAB" w:rsidRPr="00F14000">
        <w:t xml:space="preserve"> </w:t>
      </w:r>
      <w:r w:rsidR="00A53488">
        <w:t>ha</w:t>
      </w:r>
      <w:r w:rsidR="00EB67AF">
        <w:t>s</w:t>
      </w:r>
      <w:r w:rsidR="00A53488">
        <w:t xml:space="preserve"> been </w:t>
      </w:r>
      <w:r w:rsidR="00EB67AF">
        <w:t xml:space="preserve">a focal point of </w:t>
      </w:r>
      <w:r w:rsidR="00E847DE">
        <w:t>environmental research</w:t>
      </w:r>
      <w:r w:rsidR="00C52EB3" w:rsidRPr="00F14000">
        <w:t xml:space="preserve"> </w:t>
      </w:r>
      <w:r w:rsidR="00C52EB3" w:rsidRPr="00B31784">
        <w:fldChar w:fldCharType="begin"/>
      </w:r>
      <w:r w:rsidR="00C52EB3" w:rsidRPr="00F14000">
        <w:instrText xml:space="preserve"> ADDIN EN.CITE &lt;EndNote&gt;&lt;Cite&gt;&lt;Author&gt;Jacobson&lt;/Author&gt;&lt;Year&gt;2009&lt;/Year&gt;&lt;RecNum&gt;1346&lt;/RecNum&gt;&lt;DisplayText&gt;[1]&lt;/DisplayText&gt;&lt;record&gt;&lt;rec-number&gt;1346&lt;/rec-number&gt;&lt;foreign-keys&gt;&lt;key app="EN" db-id="r2p5rr9s7p9xfpe9vz2vwfa7p0eszdv5tvat" timestamp="1518408365"&gt;1346&lt;/key&gt;&lt;/foreign-keys&gt;&lt;ref-type name="Journal Article"&gt;17&lt;/ref-type&gt;&lt;contributors&gt;&lt;authors&gt;&lt;author&gt;Jacobson, Mark Z.&lt;/author&gt;&lt;/authors&gt;&lt;/contributors&gt;&lt;titles&gt;&lt;title&gt;Review of solutions to global warming, air pollution, and energy security&lt;/title&gt;&lt;secondary-title&gt;Energy &amp;amp; Environmental Science&lt;/secondary-title&gt;&lt;/titles&gt;&lt;periodical&gt;&lt;full-title&gt;Energy &amp;amp; Environmental Science&lt;/full-title&gt;&lt;/periodical&gt;&lt;pages&gt;148-173&lt;/pages&gt;&lt;volume&gt;2&lt;/volume&gt;&lt;number&gt;2&lt;/number&gt;&lt;dates&gt;&lt;year&gt;2009&lt;/year&gt;&lt;/dates&gt;&lt;publisher&gt;The Royal Society of Chemistry&lt;/publisher&gt;&lt;isbn&gt;1754-5692&lt;/isbn&gt;&lt;work-type&gt;10.1039/B809990C&lt;/work-type&gt;&lt;urls&gt;&lt;related-urls&gt;&lt;url&gt;http://dx.doi.org/10.1039/B809990C&lt;/url&gt;&lt;/related-urls&gt;&lt;/urls&gt;&lt;electronic-resource-num&gt;10.1039/B809990C&lt;/electronic-resource-num&gt;&lt;/record&gt;&lt;/Cite&gt;&lt;/EndNote&gt;</w:instrText>
      </w:r>
      <w:r w:rsidR="00C52EB3" w:rsidRPr="00B31784">
        <w:fldChar w:fldCharType="separate"/>
      </w:r>
      <w:r w:rsidR="00C52EB3" w:rsidRPr="00F14000">
        <w:t>[</w:t>
      </w:r>
      <w:hyperlink w:anchor="_ENREF_1" w:tooltip="Jacobson, 2009 #1346" w:history="1">
        <w:r w:rsidR="00C52EB3" w:rsidRPr="00D458A5">
          <w:rPr>
            <w:rStyle w:val="Hyperlink"/>
          </w:rPr>
          <w:t>1</w:t>
        </w:r>
      </w:hyperlink>
      <w:r w:rsidR="00C52EB3" w:rsidRPr="00F14000">
        <w:t>]</w:t>
      </w:r>
      <w:r w:rsidR="00C52EB3" w:rsidRPr="00B31784">
        <w:fldChar w:fldCharType="end"/>
      </w:r>
      <w:r w:rsidR="00175984" w:rsidRPr="00B31784">
        <w:t xml:space="preserve">. </w:t>
      </w:r>
      <w:r w:rsidR="00081CE5">
        <w:t>Abundance of g</w:t>
      </w:r>
      <w:r w:rsidR="00A53488">
        <w:t xml:space="preserve">ases </w:t>
      </w:r>
      <w:r w:rsidR="0048034F">
        <w:t xml:space="preserve">emitted to atmosphere </w:t>
      </w:r>
      <w:r w:rsidR="00A53488">
        <w:t>such as CO</w:t>
      </w:r>
      <w:r w:rsidR="00A53488" w:rsidRPr="00A53488">
        <w:rPr>
          <w:vertAlign w:val="subscript"/>
        </w:rPr>
        <w:t>2</w:t>
      </w:r>
      <w:r w:rsidR="00A53488">
        <w:t xml:space="preserve"> </w:t>
      </w:r>
      <w:r w:rsidR="00CB6F6B">
        <w:t>and CH</w:t>
      </w:r>
      <w:r w:rsidR="00CB6F6B" w:rsidRPr="00CB6F6B">
        <w:rPr>
          <w:vertAlign w:val="subscript"/>
        </w:rPr>
        <w:t>4</w:t>
      </w:r>
      <w:r w:rsidR="00CB6F6B">
        <w:t xml:space="preserve"> </w:t>
      </w:r>
      <w:r w:rsidR="0048034F">
        <w:t xml:space="preserve">that </w:t>
      </w:r>
      <w:r w:rsidR="00A53488">
        <w:t xml:space="preserve">have greenhouse gas effect </w:t>
      </w:r>
      <w:r w:rsidR="0048034F">
        <w:t>cause</w:t>
      </w:r>
      <w:ins w:id="70" w:author="Milad Asgarpour Khansary" w:date="2018-04-26T10:50:00Z">
        <w:r w:rsidR="001E51D5">
          <w:t>s</w:t>
        </w:r>
      </w:ins>
      <w:r w:rsidR="0048034F">
        <w:t xml:space="preserve"> </w:t>
      </w:r>
      <w:r w:rsidR="00A53488">
        <w:t xml:space="preserve">global warming, </w:t>
      </w:r>
      <w:r w:rsidR="00EB67AF">
        <w:t>and thus</w:t>
      </w:r>
      <w:r w:rsidR="00A53488">
        <w:t xml:space="preserve"> their capture and removal </w:t>
      </w:r>
      <w:del w:id="71" w:author="Milad Asgarpour Khansary" w:date="2018-04-26T10:50:00Z">
        <w:r w:rsidR="00A53488" w:rsidDel="001E51D5">
          <w:delText xml:space="preserve">from </w:delText>
        </w:r>
        <w:r w:rsidR="00E847DE" w:rsidDel="001E51D5">
          <w:delText xml:space="preserve">the emission sources </w:delText>
        </w:r>
      </w:del>
      <w:r w:rsidR="00A53488">
        <w:t xml:space="preserve">is </w:t>
      </w:r>
      <w:r w:rsidR="003A5075">
        <w:t xml:space="preserve">urgently </w:t>
      </w:r>
      <w:r w:rsidR="00A53488">
        <w:t xml:space="preserve">demanded </w:t>
      </w:r>
      <w:r w:rsidR="00A53488" w:rsidRPr="00862EBF">
        <w:fldChar w:fldCharType="begin"/>
      </w:r>
      <w:r w:rsidR="000A1F46">
        <w:instrText xml:space="preserve"> ADDIN EN.CITE &lt;EndNote&gt;&lt;Cite&gt;&lt;Author&gt;Leung&lt;/Author&gt;&lt;Year&gt;2014&lt;/Year&gt;&lt;RecNum&gt;4892&lt;/RecNum&gt;&lt;DisplayText&gt;[2]&lt;/DisplayText&gt;&lt;record&gt;&lt;rec-number&gt;4892&lt;/rec-number&gt;&lt;foreign-keys&gt;&lt;key app="EN" db-id="edxfspa0hevet1epx2qxp5rdfxf99ae220dv" timestamp="1475054757"&gt;4892&lt;/key&gt;&lt;/foreign-keys&gt;&lt;ref-type name="Journal Article"&gt;17&lt;/ref-type&gt;&lt;contributors&gt;&lt;authors&gt;&lt;author&gt;Leung, Dennis Y. C.&lt;/author&gt;&lt;author&gt;Caramanna, Giorgio&lt;/author&gt;&lt;author&gt;Maroto-Valer, M. Mercedes&lt;/author&gt;&lt;/authors&gt;&lt;/contributors&gt;&lt;titles&gt;&lt;title&gt;An overview of current status of carbon dioxide capture and storage technologies&lt;/title&gt;&lt;secondary-title&gt;Renewable and Sustainable Energy Reviews&lt;/secondary-title&gt;&lt;/titles&gt;&lt;periodical&gt;&lt;full-title&gt;Renewable and Sustainable Energy Reviews&lt;/full-title&gt;&lt;/periodical&gt;&lt;pages&gt;426-443&lt;/pages&gt;&lt;volume&gt;39&lt;/volume&gt;&lt;keywords&gt;&lt;keyword&gt;Post-combustion&lt;/keyword&gt;&lt;keyword&gt;Pre-combustion&lt;/keyword&gt;&lt;keyword&gt;Oxyfuel combustion&lt;/keyword&gt;&lt;keyword&gt;CO2 separation&lt;/keyword&gt;&lt;keyword&gt;Transport&lt;/keyword&gt;&lt;keyword&gt;Geological storage&lt;/keyword&gt;&lt;keyword&gt;Leakage and monitoring&lt;/keyword&gt;&lt;/keywords&gt;&lt;dates&gt;&lt;year&gt;2014&lt;/year&gt;&lt;pub-dates&gt;&lt;date&gt;11//&lt;/date&gt;&lt;/pub-dates&gt;&lt;/dates&gt;&lt;isbn&gt;1364-0321&lt;/isbn&gt;&lt;urls&gt;&lt;related-urls&gt;&lt;url&gt;http://www.sciencedirect.com/science/article/pii/S1364032114005450&lt;/url&gt;&lt;/related-urls&gt;&lt;/urls&gt;&lt;electronic-resource-num&gt;http://dx.doi.org/10.1016/j.rser.2014.07.093&lt;/electronic-resource-num&gt;&lt;/record&gt;&lt;/Cite&gt;&lt;/EndNote&gt;</w:instrText>
      </w:r>
      <w:r w:rsidR="00A53488" w:rsidRPr="00862EBF">
        <w:fldChar w:fldCharType="separate"/>
      </w:r>
      <w:r w:rsidR="000A1F46">
        <w:rPr>
          <w:noProof/>
        </w:rPr>
        <w:t>[</w:t>
      </w:r>
      <w:hyperlink w:anchor="_ENREF_2" w:tooltip="Leung, 2014 #4892" w:history="1">
        <w:r w:rsidR="000A1F46" w:rsidRPr="00D458A5">
          <w:rPr>
            <w:rStyle w:val="Hyperlink"/>
            <w:noProof/>
          </w:rPr>
          <w:t>2</w:t>
        </w:r>
      </w:hyperlink>
      <w:r w:rsidR="000A1F46">
        <w:rPr>
          <w:noProof/>
        </w:rPr>
        <w:t>]</w:t>
      </w:r>
      <w:r w:rsidR="00A53488" w:rsidRPr="00862EBF">
        <w:fldChar w:fldCharType="end"/>
      </w:r>
      <w:r w:rsidR="00A53488" w:rsidRPr="00862EBF">
        <w:t>.</w:t>
      </w:r>
      <w:r w:rsidR="00A53488">
        <w:t xml:space="preserve"> </w:t>
      </w:r>
      <w:r w:rsidR="000A1F46">
        <w:t xml:space="preserve">Among different technologies developed for such purposes </w:t>
      </w:r>
      <w:r w:rsidR="000A1F46" w:rsidRPr="00862EBF">
        <w:fldChar w:fldCharType="begin"/>
      </w:r>
      <w:r w:rsidR="000A1F46">
        <w:instrText xml:space="preserve"> ADDIN EN.CITE &lt;EndNote&gt;&lt;Cite&gt;&lt;Author&gt;Wang&lt;/Author&gt;&lt;Year&gt;2011&lt;/Year&gt;&lt;RecNum&gt;4893&lt;/RecNum&gt;&lt;DisplayText&gt;[3]&lt;/DisplayText&gt;&lt;record&gt;&lt;rec-number&gt;4893&lt;/rec-number&gt;&lt;foreign-keys&gt;&lt;key app="EN" db-id="edxfspa0hevet1epx2qxp5rdfxf99ae220dv" timestamp="1475054775"&gt;4893&lt;/key&gt;&lt;/foreign-keys&gt;&lt;ref-type name="Journal Article"&gt;17&lt;/ref-type&gt;&lt;contributors&gt;&lt;authors&gt;&lt;author&gt;Wang, Qiang&lt;/author&gt;&lt;author&gt;Luo, Jizhong&lt;/author&gt;&lt;author&gt;Zhong, Ziyi&lt;/author&gt;&lt;author&gt;Borgna, Armando&lt;/author&gt;&lt;/authors&gt;&lt;/contributors&gt;&lt;titles&gt;&lt;title&gt;CO2 capture by solid adsorbents and their applications: current status and new trends&lt;/title&gt;&lt;secondary-title&gt;Energy &amp;amp; Environmental Science&lt;/secondary-title&gt;&lt;/titles&gt;&lt;periodical&gt;&lt;full-title&gt;Energy &amp;amp; Environmental Science&lt;/full-title&gt;&lt;/periodical&gt;&lt;pages&gt;42-55&lt;/pages&gt;&lt;volume&gt;4&lt;/volume&gt;&lt;number&gt;1&lt;/number&gt;&lt;dates&gt;&lt;year&gt;2011&lt;/year&gt;&lt;/dates&gt;&lt;publisher&gt;The Royal Society of Chemistry&lt;/publisher&gt;&lt;isbn&gt;1754-5692&lt;/isbn&gt;&lt;work-type&gt;10.1039/C0EE00064G&lt;/work-type&gt;&lt;urls&gt;&lt;related-urls&gt;&lt;url&gt;http://dx.doi.org/10.1039/C0EE00064G&lt;/url&gt;&lt;/related-urls&gt;&lt;/urls&gt;&lt;electronic-resource-num&gt;10.1039/C0EE00064G&lt;/electronic-resource-num&gt;&lt;/record&gt;&lt;/Cite&gt;&lt;/EndNote&gt;</w:instrText>
      </w:r>
      <w:r w:rsidR="000A1F46" w:rsidRPr="00862EBF">
        <w:fldChar w:fldCharType="separate"/>
      </w:r>
      <w:r w:rsidR="000A1F46">
        <w:rPr>
          <w:noProof/>
        </w:rPr>
        <w:t>[</w:t>
      </w:r>
      <w:hyperlink w:anchor="_ENREF_3" w:tooltip="Wang, 2011 #4893" w:history="1">
        <w:r w:rsidR="000A1F46" w:rsidRPr="00D458A5">
          <w:rPr>
            <w:rStyle w:val="Hyperlink"/>
            <w:noProof/>
          </w:rPr>
          <w:t>3</w:t>
        </w:r>
      </w:hyperlink>
      <w:r w:rsidR="000A1F46">
        <w:rPr>
          <w:noProof/>
        </w:rPr>
        <w:t>]</w:t>
      </w:r>
      <w:r w:rsidR="000A1F46" w:rsidRPr="00862EBF">
        <w:fldChar w:fldCharType="end"/>
      </w:r>
      <w:r w:rsidR="000A1F46">
        <w:t xml:space="preserve">, the </w:t>
      </w:r>
      <w:r w:rsidR="000A1F46" w:rsidRPr="00B31784">
        <w:t xml:space="preserve">adsorption-based </w:t>
      </w:r>
      <w:r w:rsidR="00E847DE" w:rsidRPr="00B31784">
        <w:t>technolog</w:t>
      </w:r>
      <w:r w:rsidR="00E847DE">
        <w:t>y</w:t>
      </w:r>
      <w:r w:rsidR="00E847DE" w:rsidRPr="00B31784">
        <w:t xml:space="preserve"> </w:t>
      </w:r>
      <w:r w:rsidR="000A1F46" w:rsidRPr="00B31784">
        <w:t>ha</w:t>
      </w:r>
      <w:r w:rsidR="00E847DE">
        <w:t>s</w:t>
      </w:r>
      <w:r w:rsidR="000A1F46" w:rsidRPr="00B31784">
        <w:t xml:space="preserve"> </w:t>
      </w:r>
      <w:r w:rsidR="000A1F46">
        <w:t>attracted increasing</w:t>
      </w:r>
      <w:r w:rsidR="000A1F46" w:rsidRPr="00B31784">
        <w:t xml:space="preserve"> interest </w:t>
      </w:r>
      <w:r w:rsidR="000A1F46">
        <w:t>among</w:t>
      </w:r>
      <w:r w:rsidR="000A1F46" w:rsidRPr="00B31784">
        <w:t xml:space="preserve"> </w:t>
      </w:r>
      <w:r w:rsidR="000A1F46">
        <w:t xml:space="preserve">industry and academia </w:t>
      </w:r>
      <w:r w:rsidR="000A1F46" w:rsidRPr="00B31784">
        <w:fldChar w:fldCharType="begin"/>
      </w:r>
      <w:r w:rsidR="000A1F46">
        <w:instrText xml:space="preserve"> ADDIN EN.CITE &lt;EndNote&gt;&lt;Cite&gt;&lt;Author&gt;Kerry&lt;/Author&gt;&lt;Year&gt;2007&lt;/Year&gt;&lt;RecNum&gt;1412&lt;/RecNum&gt;&lt;DisplayText&gt;[4]&lt;/DisplayText&gt;&lt;record&gt;&lt;rec-number&gt;1412&lt;/rec-number&gt;&lt;foreign-keys&gt;&lt;key app="EN" db-id="r2p5rr9s7p9xfpe9vz2vwfa7p0eszdv5tvat" timestamp="1519385250"&gt;1412&lt;/key&gt;&lt;/foreign-keys&gt;&lt;ref-type name="Book"&gt;6&lt;/ref-type&gt;&lt;contributors&gt;&lt;authors&gt;&lt;author&gt;Kerry, F.G.&lt;/author&gt;&lt;/authors&gt;&lt;/contributors&gt;&lt;titles&gt;&lt;title&gt;Industrial Gas Handbook: Gas Separation and Purification&lt;/title&gt;&lt;/titles&gt;&lt;dates&gt;&lt;year&gt;2007&lt;/year&gt;&lt;/dates&gt;&lt;publisher&gt;CRC Press&lt;/publisher&gt;&lt;isbn&gt;9781420008265&lt;/isbn&gt;&lt;urls&gt;&lt;related-urls&gt;&lt;url&gt;https://books.google.com.hk/books?id=cXNmyTTGbRIC&lt;/url&gt;&lt;/related-urls&gt;&lt;/urls&gt;&lt;/record&gt;&lt;/Cite&gt;&lt;/EndNote&gt;</w:instrText>
      </w:r>
      <w:r w:rsidR="000A1F46" w:rsidRPr="00B31784">
        <w:fldChar w:fldCharType="separate"/>
      </w:r>
      <w:r w:rsidR="000A1F46">
        <w:rPr>
          <w:noProof/>
        </w:rPr>
        <w:t>[</w:t>
      </w:r>
      <w:hyperlink w:anchor="_ENREF_4" w:tooltip="Kerry, 2007 #1412" w:history="1">
        <w:r w:rsidR="000A1F46" w:rsidRPr="00D458A5">
          <w:rPr>
            <w:rStyle w:val="Hyperlink"/>
            <w:noProof/>
          </w:rPr>
          <w:t>4</w:t>
        </w:r>
      </w:hyperlink>
      <w:r w:rsidR="000A1F46">
        <w:rPr>
          <w:noProof/>
        </w:rPr>
        <w:t>]</w:t>
      </w:r>
      <w:r w:rsidR="000A1F46" w:rsidRPr="00B31784">
        <w:fldChar w:fldCharType="end"/>
      </w:r>
      <w:r w:rsidR="000A1F46">
        <w:t xml:space="preserve"> as </w:t>
      </w:r>
      <w:r w:rsidR="00E847DE">
        <w:t xml:space="preserve">it can potentially fulfill the requirements of </w:t>
      </w:r>
      <w:r w:rsidR="000A1F46" w:rsidRPr="00B31784">
        <w:t>i</w:t>
      </w:r>
      <w:r w:rsidR="000A1F46">
        <w:t>n</w:t>
      </w:r>
      <w:r w:rsidR="000A1F46" w:rsidRPr="00B31784">
        <w:t xml:space="preserve">dustrial applications </w:t>
      </w:r>
      <w:ins w:id="72" w:author="Milad Asgarpour Khansary" w:date="2018-04-26T10:51:00Z">
        <w:r w:rsidR="001E51D5">
          <w:t xml:space="preserve">as it is </w:t>
        </w:r>
      </w:ins>
      <w:del w:id="73" w:author="Milad Asgarpour Khansary" w:date="2018-04-26T10:51:00Z">
        <w:r w:rsidR="00E847DE" w:rsidDel="001E51D5">
          <w:delText>–</w:delText>
        </w:r>
        <w:r w:rsidR="000A1F46" w:rsidRPr="00B31784" w:rsidDel="001E51D5">
          <w:delText xml:space="preserve"> </w:delText>
        </w:r>
      </w:del>
      <w:r w:rsidR="000A1F46" w:rsidRPr="00B31784" w:rsidDel="008F3155">
        <w:t xml:space="preserve">cost-effective, efficient, and reliable </w:t>
      </w:r>
      <w:r w:rsidR="000A1F46" w:rsidRPr="00B31784" w:rsidDel="008F3155">
        <w:fldChar w:fldCharType="begin"/>
      </w:r>
      <w:r w:rsidR="000A1F46">
        <w:instrText xml:space="preserve"> ADDIN EN.CITE &lt;EndNote&gt;&lt;Cite&gt;&lt;Author&gt;Li&lt;/Author&gt;&lt;Year&gt;2009&lt;/Year&gt;&lt;RecNum&gt;1410&lt;/RecNum&gt;&lt;DisplayText&gt;[5]&lt;/DisplayText&gt;&lt;record&gt;&lt;rec-number&gt;1410&lt;/rec-number&gt;&lt;foreign-keys&gt;&lt;key app="EN" db-id="r2p5rr9s7p9xfpe9vz2vwfa7p0eszdv5tvat" timestamp="1519380497"&gt;1410&lt;/key&gt;&lt;/foreign-keys&gt;&lt;ref-type name="Journal Article"&gt;17&lt;/ref-type&gt;&lt;contributors&gt;&lt;authors&gt;&lt;author&gt;Li, Jian-Rong&lt;/author&gt;&lt;author&gt;Kuppler, Ryan J.&lt;/author&gt;&lt;author&gt;Zhou, Hong-Cai&lt;/author&gt;&lt;/authors&gt;&lt;/contributors&gt;&lt;titles&gt;&lt;title&gt;Selective gas adsorption and separation in metal-organic frameworks&lt;/title&gt;&lt;secondary-title&gt;Chemical Society Reviews&lt;/secondary-title&gt;&lt;/titles&gt;&lt;periodical&gt;&lt;full-title&gt;Chemical Society Reviews&lt;/full-title&gt;&lt;/periodical&gt;&lt;pages&gt;1477-1504&lt;/pages&gt;&lt;volume&gt;38&lt;/volume&gt;&lt;number&gt;5&lt;/number&gt;&lt;dates&gt;&lt;year&gt;2009&lt;/year&gt;&lt;/dates&gt;&lt;publisher&gt;The Royal Society of Chemistry&lt;/publisher&gt;&lt;isbn&gt;0306-0012&lt;/isbn&gt;&lt;work-type&gt;10.1039/B802426J&lt;/work-type&gt;&lt;urls&gt;&lt;related-urls&gt;&lt;url&gt;http://dx.doi.org/10.1039/B802426J&lt;/url&gt;&lt;/related-urls&gt;&lt;/urls&gt;&lt;electronic-resource-num&gt;10.1039/B802426J&lt;/electronic-resource-num&gt;&lt;/record&gt;&lt;/Cite&gt;&lt;/EndNote&gt;</w:instrText>
      </w:r>
      <w:r w:rsidR="000A1F46" w:rsidRPr="00B31784" w:rsidDel="008F3155">
        <w:fldChar w:fldCharType="separate"/>
      </w:r>
      <w:r w:rsidR="000A1F46">
        <w:rPr>
          <w:noProof/>
        </w:rPr>
        <w:t>[</w:t>
      </w:r>
      <w:hyperlink w:anchor="_ENREF_5" w:tooltip="Li, 2009 #1410" w:history="1">
        <w:r w:rsidR="000A1F46" w:rsidRPr="00D458A5">
          <w:rPr>
            <w:rStyle w:val="Hyperlink"/>
            <w:noProof/>
          </w:rPr>
          <w:t>5</w:t>
        </w:r>
      </w:hyperlink>
      <w:r w:rsidR="000A1F46">
        <w:rPr>
          <w:noProof/>
        </w:rPr>
        <w:t>]</w:t>
      </w:r>
      <w:r w:rsidR="000A1F46" w:rsidRPr="00B31784" w:rsidDel="008F3155">
        <w:fldChar w:fldCharType="end"/>
      </w:r>
      <w:r w:rsidR="000A1F46" w:rsidRPr="00B31784" w:rsidDel="008F3155">
        <w:t>.</w:t>
      </w:r>
      <w:r w:rsidR="000A1F46">
        <w:t xml:space="preserve"> </w:t>
      </w:r>
      <w:r w:rsidR="002C031E">
        <w:t>In a</w:t>
      </w:r>
      <w:r w:rsidR="00133221" w:rsidRPr="00F14000">
        <w:t>dsorpti</w:t>
      </w:r>
      <w:r w:rsidR="00114490" w:rsidRPr="00F14000">
        <w:t xml:space="preserve">ve gas </w:t>
      </w:r>
      <w:r w:rsidR="002C031E">
        <w:t>capture</w:t>
      </w:r>
      <w:r w:rsidR="00114490" w:rsidRPr="00F14000">
        <w:t xml:space="preserve">, </w:t>
      </w:r>
      <w:r w:rsidR="00C65101" w:rsidRPr="00F14000">
        <w:t>gase</w:t>
      </w:r>
      <w:r w:rsidR="00BE6FEA" w:rsidRPr="00F14000">
        <w:t xml:space="preserve">s </w:t>
      </w:r>
      <w:r w:rsidR="00133221" w:rsidRPr="00F14000">
        <w:t xml:space="preserve">are </w:t>
      </w:r>
      <w:del w:id="74" w:author="Milad Asgarpour Khansary" w:date="2018-04-25T12:37:00Z">
        <w:r w:rsidR="00B77A9B" w:rsidDel="00660001">
          <w:delText xml:space="preserve">selectively </w:delText>
        </w:r>
      </w:del>
      <w:r w:rsidR="00BE6FEA" w:rsidRPr="00F14000">
        <w:t>adsorbed</w:t>
      </w:r>
      <w:r w:rsidR="005309AA" w:rsidRPr="00F14000">
        <w:t xml:space="preserve"> physically </w:t>
      </w:r>
      <w:r w:rsidR="00C104EB">
        <w:t>and/</w:t>
      </w:r>
      <w:r w:rsidR="005309AA" w:rsidRPr="00F14000">
        <w:t>or chemically</w:t>
      </w:r>
      <w:r w:rsidR="00081CE5">
        <w:t xml:space="preserve"> </w:t>
      </w:r>
      <w:r w:rsidR="00133221" w:rsidRPr="00B31784">
        <w:fldChar w:fldCharType="begin"/>
      </w:r>
      <w:r w:rsidR="000A1F46">
        <w:instrText xml:space="preserve"> ADDIN EN.CITE &lt;EndNote&gt;&lt;Cite&gt;&lt;Author&gt;Yang&lt;/Author&gt;&lt;Year&gt;2013&lt;/Year&gt;&lt;RecNum&gt;1349&lt;/RecNum&gt;&lt;DisplayText&gt;[6]&lt;/DisplayText&gt;&lt;record&gt;&lt;rec-number&gt;1349&lt;/rec-number&gt;&lt;foreign-keys&gt;&lt;key app="EN" db-id="r2p5rr9s7p9xfpe9vz2vwfa7p0eszdv5tvat" timestamp="1518410635"&gt;1349&lt;/key&gt;&lt;/foreign-keys&gt;&lt;ref-type name="Book"&gt;6&lt;/ref-type&gt;&lt;contributors&gt;&lt;authors&gt;&lt;author&gt;Yang, R.T.&lt;/author&gt;&lt;/authors&gt;&lt;/contributors&gt;&lt;titles&gt;&lt;title&gt;Gas Separation by Adsorption Processes&lt;/title&gt;&lt;/titles&gt;&lt;dates&gt;&lt;year&gt;2013&lt;/year&gt;&lt;/dates&gt;&lt;publisher&gt;Elsevier Science&lt;/publisher&gt;&lt;isbn&gt;9781483162669&lt;/isbn&gt;&lt;urls&gt;&lt;related-urls&gt;&lt;url&gt;https://books.google.com.hk/books?id=Ygb-BAAAQBAJ&lt;/url&gt;&lt;/related-urls&gt;&lt;/urls&gt;&lt;/record&gt;&lt;/Cite&gt;&lt;/EndNote&gt;</w:instrText>
      </w:r>
      <w:r w:rsidR="00133221" w:rsidRPr="00B31784">
        <w:fldChar w:fldCharType="separate"/>
      </w:r>
      <w:r w:rsidR="000A1F46">
        <w:rPr>
          <w:noProof/>
        </w:rPr>
        <w:t>[</w:t>
      </w:r>
      <w:hyperlink w:anchor="_ENREF_6" w:tooltip="Yang, 2013 #1349" w:history="1">
        <w:r w:rsidR="000A1F46" w:rsidRPr="00D458A5">
          <w:rPr>
            <w:rStyle w:val="Hyperlink"/>
            <w:noProof/>
          </w:rPr>
          <w:t>6</w:t>
        </w:r>
      </w:hyperlink>
      <w:r w:rsidR="000A1F46">
        <w:rPr>
          <w:noProof/>
        </w:rPr>
        <w:t>]</w:t>
      </w:r>
      <w:r w:rsidR="00133221" w:rsidRPr="00B31784">
        <w:fldChar w:fldCharType="end"/>
      </w:r>
      <w:r w:rsidR="002C031E">
        <w:t xml:space="preserve"> where </w:t>
      </w:r>
      <w:r w:rsidR="00A46250" w:rsidRPr="00F14000">
        <w:t>the</w:t>
      </w:r>
      <w:r w:rsidR="00C3094C" w:rsidRPr="00F14000">
        <w:t xml:space="preserve"> physicochemical properties of adsorbent</w:t>
      </w:r>
      <w:r w:rsidR="00F828EE">
        <w:t xml:space="preserve"> </w:t>
      </w:r>
      <w:r w:rsidR="00B77A9B">
        <w:t xml:space="preserve">dominantly </w:t>
      </w:r>
      <w:r w:rsidR="00F828EE">
        <w:t xml:space="preserve">determine </w:t>
      </w:r>
      <w:r w:rsidR="00B77A9B">
        <w:t xml:space="preserve">the capture/separation </w:t>
      </w:r>
      <w:r w:rsidR="002C031E">
        <w:t xml:space="preserve">performance </w:t>
      </w:r>
      <w:r w:rsidR="001A30F2" w:rsidRPr="00B31784">
        <w:fldChar w:fldCharType="begin"/>
      </w:r>
      <w:r w:rsidR="000A1F46">
        <w:instrText xml:space="preserve"> ADDIN EN.CITE &lt;EndNote&gt;&lt;Cite&gt;&lt;Author&gt;Dąbrowski&lt;/Author&gt;&lt;Year&gt;2001&lt;/Year&gt;&lt;RecNum&gt;1411&lt;/RecNum&gt;&lt;DisplayText&gt;[7]&lt;/DisplayText&gt;&lt;record&gt;&lt;rec-number&gt;1411&lt;/rec-number&gt;&lt;foreign-keys&gt;&lt;key app="EN" db-id="r2p5rr9s7p9xfpe9vz2vwfa7p0eszdv5tvat" timestamp="1519381198"&gt;1411&lt;/key&gt;&lt;/foreign-keys&gt;&lt;ref-type name="Journal Article"&gt;17&lt;/ref-type&gt;&lt;contributors&gt;&lt;authors&gt;&lt;author&gt;Dąbrowski, A.&lt;/author&gt;&lt;/authors&gt;&lt;/contributors&gt;&lt;titles&gt;&lt;title&gt;Adsorption — from theory to practice&lt;/title&gt;&lt;secondary-title&gt;Advances in Colloid and Interface Science&lt;/secondary-title&gt;&lt;/titles&gt;&lt;periodical&gt;&lt;full-title&gt;Advances in Colloid and Interface Science&lt;/full-title&gt;&lt;/periodical&gt;&lt;pages&gt;135-224&lt;/pages&gt;&lt;volume&gt;93&lt;/volume&gt;&lt;number&gt;1&lt;/number&gt;&lt;dates&gt;&lt;year&gt;2001&lt;/year&gt;&lt;pub-dates&gt;&lt;date&gt;2001/10/08/&lt;/date&gt;&lt;/pub-dates&gt;&lt;/dates&gt;&lt;isbn&gt;0001-8686&lt;/isbn&gt;&lt;urls&gt;&lt;related-urls&gt;&lt;url&gt;http://www.sciencedirect.com/science/article/pii/S0001868600000828&lt;/url&gt;&lt;/related-urls&gt;&lt;/urls&gt;&lt;electronic-resource-num&gt;https://doi.org/10.1016/S0001-8686(00)00082-8&lt;/electronic-resource-num&gt;&lt;/record&gt;&lt;/Cite&gt;&lt;/EndNote&gt;</w:instrText>
      </w:r>
      <w:r w:rsidR="001A30F2" w:rsidRPr="00B31784">
        <w:fldChar w:fldCharType="separate"/>
      </w:r>
      <w:r w:rsidR="000A1F46">
        <w:rPr>
          <w:noProof/>
        </w:rPr>
        <w:t>[</w:t>
      </w:r>
      <w:hyperlink w:anchor="_ENREF_7" w:tooltip="Dąbrowski, 2001 #1411" w:history="1">
        <w:r w:rsidR="000A1F46" w:rsidRPr="00D458A5">
          <w:rPr>
            <w:rStyle w:val="Hyperlink"/>
            <w:noProof/>
          </w:rPr>
          <w:t>7</w:t>
        </w:r>
      </w:hyperlink>
      <w:r w:rsidR="000A1F46">
        <w:rPr>
          <w:noProof/>
        </w:rPr>
        <w:t>]</w:t>
      </w:r>
      <w:r w:rsidR="001A30F2" w:rsidRPr="00B31784">
        <w:fldChar w:fldCharType="end"/>
      </w:r>
      <w:r w:rsidR="00906289" w:rsidRPr="00B31784">
        <w:t xml:space="preserve">. </w:t>
      </w:r>
      <w:r w:rsidR="00461F26">
        <w:t xml:space="preserve">A wide range of adsorbents have been investigated and examined for gas separation as reviewed elsewhere </w:t>
      </w:r>
      <w:r w:rsidR="00224C95" w:rsidRPr="00B31784">
        <w:fldChar w:fldCharType="begin">
          <w:fldData xml:space="preserve">PEVuZE5vdGU+PENpdGU+PEF1dGhvcj5Mb3VyZWlybzwvQXV0aG9yPjxZZWFyPjIwMDY8L1llYXI+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</w:fldData>
        </w:fldChar>
      </w:r>
      <w:r w:rsidR="000A1F46">
        <w:instrText xml:space="preserve"> ADDIN EN.CITE </w:instrText>
      </w:r>
      <w:r w:rsidR="000A1F46">
        <w:fldChar w:fldCharType="begin">
          <w:fldData xml:space="preserve">PEVuZE5vdGU+PENpdGU+PEF1dGhvcj5Mb3VyZWlybzwvQXV0aG9yPjxZZWFyPjIwMDY8L1llYXI+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</w:fldData>
        </w:fldChar>
      </w:r>
      <w:r w:rsidR="000A1F46">
        <w:instrText xml:space="preserve"> ADDIN EN.CITE.DATA </w:instrText>
      </w:r>
      <w:r w:rsidR="000A1F46">
        <w:fldChar w:fldCharType="end"/>
      </w:r>
      <w:r w:rsidR="00224C95" w:rsidRPr="00B31784">
        <w:fldChar w:fldCharType="separate"/>
      </w:r>
      <w:r w:rsidR="000A1F46">
        <w:rPr>
          <w:noProof/>
        </w:rPr>
        <w:t>[</w:t>
      </w:r>
      <w:hyperlink w:anchor="_ENREF_8" w:tooltip="Loureiro, 2006 #1414" w:history="1">
        <w:r w:rsidR="000A1F46" w:rsidRPr="00D458A5">
          <w:rPr>
            <w:rStyle w:val="Hyperlink"/>
            <w:noProof/>
          </w:rPr>
          <w:t>8-11</w:t>
        </w:r>
      </w:hyperlink>
      <w:r w:rsidR="000A1F46">
        <w:rPr>
          <w:noProof/>
        </w:rPr>
        <w:t>]</w:t>
      </w:r>
      <w:r w:rsidR="00224C95" w:rsidRPr="00B31784">
        <w:fldChar w:fldCharType="end"/>
      </w:r>
      <w:r w:rsidR="00FF388C" w:rsidRPr="00F63FE9">
        <w:t>.</w:t>
      </w:r>
      <w:r w:rsidR="00946647">
        <w:t xml:space="preserve"> </w:t>
      </w:r>
      <w:r w:rsidR="0006283A">
        <w:t>Excitingly</w:t>
      </w:r>
      <w:r w:rsidR="00C126D5">
        <w:t>, t</w:t>
      </w:r>
      <w:r w:rsidR="00C126D5" w:rsidRPr="00C126D5">
        <w:t>hanks</w:t>
      </w:r>
      <w:r w:rsidR="00C126D5">
        <w:t xml:space="preserve"> </w:t>
      </w:r>
      <w:r w:rsidR="00C126D5" w:rsidRPr="00C126D5">
        <w:t xml:space="preserve">to the development of computational chemistry, </w:t>
      </w:r>
      <w:r w:rsidR="0006283A">
        <w:t xml:space="preserve">the </w:t>
      </w:r>
      <w:r w:rsidR="00C126D5" w:rsidRPr="00C126D5">
        <w:t xml:space="preserve">efficient design </w:t>
      </w:r>
      <w:r w:rsidR="00C126D5">
        <w:t xml:space="preserve">of </w:t>
      </w:r>
      <w:r w:rsidR="00C126D5" w:rsidRPr="00C126D5">
        <w:t>adsorbent materials for task-</w:t>
      </w:r>
      <w:r w:rsidR="0006283A" w:rsidRPr="00C126D5">
        <w:t>speci</w:t>
      </w:r>
      <w:r w:rsidR="0006283A">
        <w:t>fic</w:t>
      </w:r>
      <w:r w:rsidR="0006283A" w:rsidRPr="00C126D5">
        <w:t xml:space="preserve"> </w:t>
      </w:r>
      <w:r w:rsidR="00C126D5" w:rsidRPr="00C126D5">
        <w:t xml:space="preserve">applications is possible </w:t>
      </w:r>
      <w:ins w:id="75" w:author="Milad Asgarpour Khansary" w:date="2018-04-25T12:38:00Z">
        <w:r w:rsidR="00660001">
          <w:t>prior to any experimental attempt</w:t>
        </w:r>
      </w:ins>
      <w:ins w:id="76" w:author="Milad Asgarpour Khansary" w:date="2018-04-25T12:39:00Z">
        <w:r w:rsidR="009A1D25">
          <w:t xml:space="preserve"> </w:t>
        </w:r>
      </w:ins>
      <w:r w:rsidR="001947C9">
        <w:fldChar w:fldCharType="begin"/>
      </w:r>
      <w:r w:rsidR="001947C9">
        <w:instrText xml:space="preserve"> ADDIN EN.CITE &lt;EndNote&gt;&lt;Cite&gt;&lt;Author&gt;Hergert&lt;/Author&gt;&lt;Year&gt;2004&lt;/Year&gt;&lt;RecNum&gt;1554&lt;/RecNum&gt;&lt;DisplayText&gt;[12]&lt;/DisplayText&gt;&lt;record&gt;&lt;rec-number&gt;1554&lt;/rec-number&gt;&lt;foreign-keys&gt;&lt;key app="EN" db-id="r2p5rr9s7p9xfpe9vz2vwfa7p0eszdv5tvat" timestamp="1524631347"&gt;1554&lt;/key&gt;&lt;/foreign-keys&gt;&lt;ref-type name="Book"&gt;6&lt;/ref-type&gt;&lt;contributors&gt;&lt;authors&gt;&lt;author&gt;Hergert, W.&lt;/author&gt;&lt;author&gt;Ernst, A.&lt;/author&gt;&lt;author&gt;Däne, M.&lt;/author&gt;&lt;/authors&gt;&lt;/contributors&gt;&lt;titles&gt;&lt;title&gt;Computational Materials Science: From Basic Principles to Material Properties&lt;/title&gt;&lt;/titles&gt;&lt;dates&gt;&lt;year&gt;2004&lt;/year&gt;&lt;/dates&gt;&lt;publisher&gt;Springer Berlin Heidelberg&lt;/publisher&gt;&lt;isbn&gt;9783540210511&lt;/isbn&gt;&lt;urls&gt;&lt;related-urls&gt;&lt;url&gt;https://books.google.com.hk/books?id=gZ6Pc8zwTN4C&lt;/url&gt;&lt;/related-urls&gt;&lt;/urls&gt;&lt;/record&gt;&lt;/Cite&gt;&lt;/EndNote&gt;</w:instrText>
      </w:r>
      <w:r w:rsidR="001947C9">
        <w:fldChar w:fldCharType="separate"/>
      </w:r>
      <w:r w:rsidR="001947C9">
        <w:rPr>
          <w:noProof/>
        </w:rPr>
        <w:t>[</w:t>
      </w:r>
      <w:hyperlink w:anchor="_ENREF_12" w:tooltip="Hergert, 2004 #1554" w:history="1">
        <w:r w:rsidR="001947C9" w:rsidRPr="00D458A5">
          <w:rPr>
            <w:rStyle w:val="Hyperlink"/>
            <w:noProof/>
          </w:rPr>
          <w:t>12</w:t>
        </w:r>
      </w:hyperlink>
      <w:r w:rsidR="001947C9">
        <w:rPr>
          <w:noProof/>
        </w:rPr>
        <w:t>]</w:t>
      </w:r>
      <w:r w:rsidR="001947C9">
        <w:fldChar w:fldCharType="end"/>
      </w:r>
      <w:ins w:id="77" w:author="Milad Asgarpour Khansary" w:date="2018-04-25T12:38:00Z">
        <w:r w:rsidR="001E51D5">
          <w:t>. This in turn</w:t>
        </w:r>
        <w:r w:rsidR="00660001">
          <w:t xml:space="preserve"> </w:t>
        </w:r>
      </w:ins>
      <w:del w:id="78" w:author="Milad Asgarpour Khansary" w:date="2018-04-25T12:38:00Z">
        <w:r w:rsidR="00C126D5" w:rsidRPr="00C126D5" w:rsidDel="00660001">
          <w:delText xml:space="preserve">that </w:delText>
        </w:r>
      </w:del>
      <w:r w:rsidR="00C126D5" w:rsidRPr="00C126D5">
        <w:t>reduces cost</w:t>
      </w:r>
      <w:ins w:id="79" w:author="Milad Asgarpour Khansary" w:date="2018-04-25T12:38:00Z">
        <w:r w:rsidR="00660001">
          <w:t xml:space="preserve"> and resource use by </w:t>
        </w:r>
      </w:ins>
      <w:del w:id="80" w:author="Milad Asgarpour Khansary" w:date="2018-04-25T12:39:00Z">
        <w:r w:rsidR="00C126D5" w:rsidRPr="00C126D5" w:rsidDel="00660001">
          <w:delText xml:space="preserve">ly trial and error </w:delText>
        </w:r>
      </w:del>
      <w:r w:rsidR="00C126D5" w:rsidRPr="00C126D5">
        <w:t>experiments</w:t>
      </w:r>
      <w:r w:rsidR="00C126D5">
        <w:t xml:space="preserve"> </w:t>
      </w:r>
      <w:r w:rsidR="00C126D5">
        <w:fldChar w:fldCharType="begin"/>
      </w:r>
      <w:r w:rsidR="001947C9">
        <w:instrText xml:space="preserve"> ADDIN EN.CITE &lt;EndNote&gt;&lt;Cite&gt;&lt;Author&gt;Ali Aroon&lt;/Author&gt;&lt;Year&gt;2017&lt;/Year&gt;&lt;RecNum&gt;547&lt;/RecNum&gt;&lt;DisplayText&gt;[13]&lt;/DisplayText&gt;&lt;record&gt;&lt;rec-number&gt;547&lt;/rec-number&gt;&lt;foreign-keys&gt;&lt;key app="EN" db-id="r2p5rr9s7p9xfpe9vz2vwfa7p0eszdv5tvat" timestamp="1488226858"&gt;547&lt;/key&gt;&lt;key app="ENWeb" db-id=""&gt;0&lt;/key&gt;&lt;/foreign-keys&gt;&lt;ref-type name="Journal Article"&gt;17&lt;/ref-type&gt;&lt;contributors&gt;&lt;authors&gt;&lt;author&gt;Ali Aroon, Mohammad&lt;/author&gt;&lt;author&gt;Khansary, Milad Asgarpour&lt;/author&gt;&lt;/authors&gt;&lt;/contributors&gt;&lt;titles&gt;&lt;title&gt;Generalized similarity transformation method applied to partial differential equations (PDEs) in falling film mass transfer&lt;/title&gt;&lt;secondary-title&gt;Computers &amp;amp; Chemical Engineering&lt;/secondary-title&gt;&lt;/titles&gt;&lt;periodical&gt;&lt;full-title&gt;Computers &amp;amp; Chemical Engineering&lt;/full-title&gt;&lt;/periodical&gt;&lt;pages&gt;73-80&lt;/pages&gt;&lt;volume&gt;101&lt;/volume&gt;&lt;section&gt;73&lt;/section&gt;&lt;dates&gt;&lt;year&gt;2017&lt;/year&gt;&lt;/dates&gt;&lt;isbn&gt;00981354&lt;/isbn&gt;&lt;urls&gt;&lt;/urls&gt;&lt;electronic-resource-num&gt;10.1016/j.compchemeng.2017.02.047&lt;/electronic-resource-num&gt;&lt;research-notes&gt;on Combination&lt;/research-notes&gt;&lt;/record&gt;&lt;/Cite&gt;&lt;/EndNote&gt;</w:instrText>
      </w:r>
      <w:r w:rsidR="00C126D5">
        <w:fldChar w:fldCharType="separate"/>
      </w:r>
      <w:r w:rsidR="001947C9">
        <w:rPr>
          <w:noProof/>
        </w:rPr>
        <w:t>[</w:t>
      </w:r>
      <w:hyperlink w:anchor="_ENREF_13" w:tooltip="Ali Aroon, 2017 #547" w:history="1">
        <w:r w:rsidR="001947C9" w:rsidRPr="00D458A5">
          <w:rPr>
            <w:rStyle w:val="Hyperlink"/>
            <w:noProof/>
          </w:rPr>
          <w:t>13</w:t>
        </w:r>
      </w:hyperlink>
      <w:r w:rsidR="001947C9">
        <w:rPr>
          <w:noProof/>
        </w:rPr>
        <w:t>]</w:t>
      </w:r>
      <w:r w:rsidR="00C126D5">
        <w:fldChar w:fldCharType="end"/>
      </w:r>
      <w:r w:rsidR="00C126D5">
        <w:t xml:space="preserve">. </w:t>
      </w:r>
    </w:p>
    <w:p w14:paraId="23A2FDF8" w14:textId="1E8A2704" w:rsidR="00B40450" w:rsidRDefault="0095648B" w:rsidP="001E51D5">
      <w:pPr>
        <w:rPr>
          <w:ins w:id="81" w:author="Milad Asgarpour Khansary" w:date="2018-04-25T13:34:00Z"/>
        </w:rPr>
      </w:pPr>
      <w:r>
        <w:t>Reviewing literature</w:t>
      </w:r>
      <w:r w:rsidR="002239A8">
        <w:t xml:space="preserve"> </w:t>
      </w:r>
      <w:r w:rsidR="002239A8">
        <w:fldChar w:fldCharType="begin">
          <w:fldData xml:space="preserve">PEVuZE5vdGU+PENpdGU+PEF1dGhvcj5SaGVpbjwvQXV0aG9yPjxZZWFyPjE5OTA8L1llYXI+PFJl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</w:fldData>
        </w:fldChar>
      </w:r>
      <w:r w:rsidR="002239A8">
        <w:instrText xml:space="preserve"> ADDIN EN.CITE </w:instrText>
      </w:r>
      <w:r w:rsidR="002239A8">
        <w:fldChar w:fldCharType="begin">
          <w:fldData xml:space="preserve">PEVuZE5vdGU+PENpdGU+PEF1dGhvcj5SaGVpbjwvQXV0aG9yPjxZZWFyPjE5OTA8L1llYXI+PFJl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</w:fldData>
        </w:fldChar>
      </w:r>
      <w:r w:rsidR="002239A8">
        <w:instrText xml:space="preserve"> ADDIN EN.CITE.DATA </w:instrText>
      </w:r>
      <w:r w:rsidR="002239A8">
        <w:fldChar w:fldCharType="end"/>
      </w:r>
      <w:r w:rsidR="002239A8">
        <w:fldChar w:fldCharType="separate"/>
      </w:r>
      <w:r w:rsidR="002239A8">
        <w:rPr>
          <w:noProof/>
        </w:rPr>
        <w:t>[</w:t>
      </w:r>
      <w:hyperlink w:anchor="_ENREF_14" w:tooltip="Rhein, 1990 #690" w:history="1">
        <w:r w:rsidR="002239A8" w:rsidRPr="00D458A5">
          <w:rPr>
            <w:rStyle w:val="Hyperlink"/>
            <w:noProof/>
          </w:rPr>
          <w:t>14-16</w:t>
        </w:r>
      </w:hyperlink>
      <w:r w:rsidR="002239A8">
        <w:rPr>
          <w:noProof/>
        </w:rPr>
        <w:t>]</w:t>
      </w:r>
      <w:r w:rsidR="002239A8">
        <w:fldChar w:fldCharType="end"/>
      </w:r>
      <w:r>
        <w:t xml:space="preserve">, we </w:t>
      </w:r>
      <w:r w:rsidR="007D7A4F">
        <w:t xml:space="preserve">noted </w:t>
      </w:r>
      <w:r>
        <w:t xml:space="preserve">that lithium reacts favorably with some moist gases </w:t>
      </w:r>
      <w:r w:rsidRPr="00C809CF">
        <w:t>such as CO</w:t>
      </w:r>
      <w:r w:rsidRPr="00C809CF">
        <w:rPr>
          <w:vertAlign w:val="subscript"/>
        </w:rPr>
        <w:t>2</w:t>
      </w:r>
      <w:r w:rsidRPr="00C809CF">
        <w:t>, O</w:t>
      </w:r>
      <w:r w:rsidRPr="00C809CF">
        <w:rPr>
          <w:vertAlign w:val="subscript"/>
        </w:rPr>
        <w:t>2</w:t>
      </w:r>
      <w:r w:rsidRPr="00C809CF">
        <w:t>, N</w:t>
      </w:r>
      <w:r w:rsidRPr="00C809CF">
        <w:rPr>
          <w:vertAlign w:val="subscript"/>
        </w:rPr>
        <w:t>2</w:t>
      </w:r>
      <w:r w:rsidRPr="00C809CF">
        <w:t>, and H</w:t>
      </w:r>
      <w:r w:rsidRPr="00C809CF">
        <w:rPr>
          <w:vertAlign w:val="subscript"/>
        </w:rPr>
        <w:t>2</w:t>
      </w:r>
      <w:del w:id="82" w:author="Milad Asgarpour Khansary" w:date="2018-04-25T13:26:00Z">
        <w:r w:rsidR="00C6652B" w:rsidDel="002239A8">
          <w:delText>, making lithium a potential adsorbent for gas separation</w:delText>
        </w:r>
      </w:del>
      <w:r w:rsidR="00A808E7">
        <w:t>. I</w:t>
      </w:r>
      <w:r w:rsidR="0045519C">
        <w:t xml:space="preserve">t’s reported that </w:t>
      </w:r>
      <w:r w:rsidR="00443555">
        <w:t xml:space="preserve">the </w:t>
      </w:r>
      <w:r w:rsidR="0045519C" w:rsidRPr="00B31784">
        <w:t>exposure of moisture</w:t>
      </w:r>
      <w:r w:rsidR="0045519C" w:rsidRPr="00F14000">
        <w:t xml:space="preserve"> </w:t>
      </w:r>
      <w:r w:rsidR="0045519C">
        <w:t xml:space="preserve">enhances the </w:t>
      </w:r>
      <w:r w:rsidR="00E149B3" w:rsidRPr="00B31784">
        <w:t>reaction</w:t>
      </w:r>
      <w:r w:rsidR="008E523A">
        <w:t>s significantly</w:t>
      </w:r>
      <w:r w:rsidR="00E149B3" w:rsidRPr="00B31784">
        <w:t xml:space="preserve"> </w:t>
      </w:r>
      <w:r w:rsidR="00E149B3" w:rsidRPr="00B31784">
        <w:fldChar w:fldCharType="begin"/>
      </w:r>
      <w:r w:rsidR="001947C9">
        <w:instrText xml:space="preserve"> ADDIN EN.CITE &lt;EndNote&gt;&lt;Cite&gt;&lt;Author&gt;Schiemann&lt;/Author&gt;&lt;Year&gt;2016&lt;/Year&gt;&lt;RecNum&gt;681&lt;/RecNum&gt;&lt;DisplayText&gt;[15]&lt;/DisplayText&gt;&lt;record&gt;&lt;rec-number&gt;681&lt;/rec-number&gt;&lt;foreign-keys&gt;&lt;key app="EN" db-id="r2p5rr9s7p9xfpe9vz2vwfa7p0eszdv5tvat" timestamp="1497600347"&gt;681&lt;/key&gt;&lt;key app="ENWeb" db-id=""&gt;0&lt;/key&gt;&lt;/foreign-keys&gt;&lt;ref-type name="Journal Article"&gt;17&lt;/ref-type&gt;&lt;contributors&gt;&lt;authors&gt;&lt;author&gt;Schiemann, Martin&lt;/author&gt;&lt;author&gt;Bergthorson, Jeffrey&lt;/author&gt;&lt;author&gt;Fischer, Peter&lt;/author&gt;&lt;author&gt;Scherer, Viktor&lt;/author&gt;&lt;author&gt;Taroata, Dan&lt;/author&gt;&lt;author&gt;Schmid, Günther&lt;/author&gt;&lt;/authors&gt;&lt;/contributors&gt;&lt;titles&gt;&lt;title&gt;A review on lithium combustion&lt;/title&gt;&lt;secondary-title&gt;Applied Energy&lt;/secondary-title&gt;&lt;/titles&gt;&lt;periodical&gt;&lt;full-title&gt;Applied Energy&lt;/full-title&gt;&lt;/periodical&gt;&lt;pages&gt;948-965&lt;/pages&gt;&lt;volume&gt;162&lt;/volume&gt;&lt;dates&gt;&lt;year&gt;2016&lt;/year&gt;&lt;/dates&gt;&lt;isbn&gt;03062619&lt;/isbn&gt;&lt;urls&gt;&lt;/urls&gt;&lt;electronic-resource-num&gt;10.1016/j.apenergy.2015.10.172&lt;/electronic-resource-num&gt;&lt;research-notes&gt;Li + gas reactivity&lt;/research-notes&gt;&lt;/record&gt;&lt;/Cite&gt;&lt;/EndNote&gt;</w:instrText>
      </w:r>
      <w:r w:rsidR="00E149B3" w:rsidRPr="00B31784">
        <w:fldChar w:fldCharType="separate"/>
      </w:r>
      <w:r w:rsidR="001947C9">
        <w:rPr>
          <w:noProof/>
        </w:rPr>
        <w:t>[</w:t>
      </w:r>
      <w:hyperlink w:anchor="_ENREF_15" w:tooltip="Schiemann, 2016 #681" w:history="1">
        <w:r w:rsidR="001947C9" w:rsidRPr="00D458A5">
          <w:rPr>
            <w:rStyle w:val="Hyperlink"/>
            <w:noProof/>
          </w:rPr>
          <w:t>15</w:t>
        </w:r>
      </w:hyperlink>
      <w:r w:rsidR="001947C9">
        <w:rPr>
          <w:noProof/>
        </w:rPr>
        <w:t>]</w:t>
      </w:r>
      <w:r w:rsidR="00E149B3" w:rsidRPr="00B31784">
        <w:fldChar w:fldCharType="end"/>
      </w:r>
      <w:r w:rsidR="00E149B3" w:rsidRPr="00B31784">
        <w:t>.</w:t>
      </w:r>
      <w:r w:rsidR="00C475FC" w:rsidRPr="00B31784">
        <w:t xml:space="preserve"> </w:t>
      </w:r>
      <w:r w:rsidR="007D7A4F">
        <w:t>In other words, t</w:t>
      </w:r>
      <w:r w:rsidR="00272E6B" w:rsidRPr="00B31784">
        <w:t xml:space="preserve">he occurrence of these reactions </w:t>
      </w:r>
      <w:r w:rsidR="00272E6B" w:rsidRPr="00F14000">
        <w:t xml:space="preserve">strongly depends on </w:t>
      </w:r>
      <w:r w:rsidR="00C5463E">
        <w:t xml:space="preserve">the </w:t>
      </w:r>
      <w:r w:rsidR="00272E6B" w:rsidRPr="00F14000">
        <w:t>presen</w:t>
      </w:r>
      <w:r w:rsidR="00C5463E">
        <w:t>ce</w:t>
      </w:r>
      <w:r w:rsidR="00272E6B" w:rsidRPr="00F14000">
        <w:t xml:space="preserve"> </w:t>
      </w:r>
      <w:r w:rsidR="0045519C">
        <w:t xml:space="preserve">and content </w:t>
      </w:r>
      <w:r w:rsidR="00272E6B" w:rsidRPr="00F14000">
        <w:t>of moisture</w:t>
      </w:r>
      <w:r w:rsidR="00D03659">
        <w:t xml:space="preserve"> </w:t>
      </w:r>
      <w:r w:rsidR="00D03659">
        <w:fldChar w:fldCharType="begin"/>
      </w:r>
      <w:r w:rsidR="001947C9">
        <w:instrText xml:space="preserve"> ADDIN EN.CITE &lt;EndNote&gt;&lt;Cite&gt;&lt;Author&gt;McBride&lt;/Author&gt;&lt;Year&gt;2017&lt;/Year&gt;&lt;RecNum&gt;1107&lt;/RecNum&gt;&lt;DisplayText&gt;[17]&lt;/DisplayText&gt;&lt;record&gt;&lt;rec-number&gt;1107&lt;/rec-number&gt;&lt;foreign-keys&gt;&lt;key app="EN" db-id="r2p5rr9s7p9xfpe9vz2vwfa7p0eszdv5tvat" timestamp="1518509833"&gt;1107&lt;/key&gt;&lt;key app="ENWeb" db-id=""&gt;0&lt;/key&gt;&lt;/foreign-keys&gt;&lt;ref-type name="Journal Article"&gt;17&lt;/ref-type&gt;&lt;contributors&gt;&lt;authors&gt;&lt;author&gt;McBride, F.&lt;/author&gt;&lt;author&gt;Hodgson, A.&lt;/author&gt;&lt;/authors&gt;&lt;/contributors&gt;&lt;titles&gt;&lt;title&gt;Water and its partially dissociated fragments at metal surfaces&lt;/title&gt;&lt;secondary-title&gt;International Reviews in Physical Chemistry&lt;/secondary-title&gt;&lt;/titles&gt;&lt;periodical&gt;&lt;full-title&gt;International Reviews in Physical Chemistry&lt;/full-title&gt;&lt;/periodical&gt;&lt;pages&gt;1-38&lt;/pages&gt;&lt;volume&gt;36&lt;/volume&gt;&lt;number&gt;1&lt;/number&gt;&lt;section&gt;1&lt;/section&gt;&lt;dates&gt;&lt;year&gt;2017&lt;/year&gt;&lt;/dates&gt;&lt;isbn&gt;0144-235X&amp;#xD;1366-591X&lt;/isbn&gt;&lt;urls&gt;&lt;/urls&gt;&lt;electronic-resource-num&gt;10.1080/0144235x.2016.1253244&lt;/electronic-resource-num&gt;&lt;research-notes&gt;Autocatalytic water dissociation&lt;/research-notes&gt;&lt;/record&gt;&lt;/Cite&gt;&lt;/EndNote&gt;</w:instrText>
      </w:r>
      <w:r w:rsidR="00D03659">
        <w:fldChar w:fldCharType="separate"/>
      </w:r>
      <w:r w:rsidR="001947C9">
        <w:rPr>
          <w:noProof/>
        </w:rPr>
        <w:t>[</w:t>
      </w:r>
      <w:hyperlink w:anchor="_ENREF_17" w:tooltip="McBride, 2017 #1107" w:history="1">
        <w:r w:rsidR="001947C9" w:rsidRPr="00D458A5">
          <w:rPr>
            <w:rStyle w:val="Hyperlink"/>
            <w:noProof/>
          </w:rPr>
          <w:t>17</w:t>
        </w:r>
      </w:hyperlink>
      <w:r w:rsidR="001947C9">
        <w:rPr>
          <w:noProof/>
        </w:rPr>
        <w:t>]</w:t>
      </w:r>
      <w:r w:rsidR="00D03659">
        <w:fldChar w:fldCharType="end"/>
      </w:r>
      <w:r w:rsidR="00C5463E">
        <w:t>.</w:t>
      </w:r>
      <w:r w:rsidR="00227DAF" w:rsidRPr="00F14000">
        <w:t xml:space="preserve"> </w:t>
      </w:r>
      <w:r w:rsidR="00EF035D">
        <w:t>T</w:t>
      </w:r>
      <w:r w:rsidR="00323CBB">
        <w:t xml:space="preserve">he </w:t>
      </w:r>
      <w:r w:rsidR="00395E9C" w:rsidRPr="00F14000">
        <w:t>reaction between lithium and water is a</w:t>
      </w:r>
      <w:r w:rsidR="00EF035D">
        <w:t xml:space="preserve"> fast </w:t>
      </w:r>
      <w:r w:rsidR="008E523A">
        <w:t>exothermic</w:t>
      </w:r>
      <w:r w:rsidR="008E523A" w:rsidRPr="00F14000">
        <w:t xml:space="preserve"> facilitated</w:t>
      </w:r>
      <w:r w:rsidR="00395E9C" w:rsidRPr="00F14000">
        <w:t xml:space="preserve"> water dissociation </w:t>
      </w:r>
      <w:del w:id="83" w:author="Milad Asgarpour Khansary" w:date="2018-04-26T10:53:00Z">
        <w:r w:rsidR="00395E9C" w:rsidRPr="00F14000" w:rsidDel="001E51D5">
          <w:delText xml:space="preserve">reaction </w:delText>
        </w:r>
      </w:del>
      <w:r w:rsidR="00EF035D">
        <w:t xml:space="preserve">with a </w:t>
      </w:r>
      <w:r w:rsidR="00EF035D" w:rsidRPr="00F14000">
        <w:t>small energy barrier (</w:t>
      </w:r>
      <w:r w:rsidR="00EF035D" w:rsidRPr="00443A57">
        <w:t>2.715 kJ/mol</w:t>
      </w:r>
      <w:r w:rsidR="00EF035D">
        <w:t>)</w:t>
      </w:r>
      <w:r w:rsidR="00EF035D" w:rsidRPr="00EF035D">
        <w:t xml:space="preserve"> </w:t>
      </w:r>
      <w:del w:id="84" w:author="Milad Asgarpour Khansary" w:date="2018-04-26T10:53:00Z">
        <w:r w:rsidR="00504D78" w:rsidDel="001E51D5">
          <w:delText xml:space="preserve">even </w:delText>
        </w:r>
      </w:del>
      <w:r w:rsidR="00EF035D" w:rsidRPr="00F14000">
        <w:t>over a temperature range of 25-100 ℃</w:t>
      </w:r>
      <w:r w:rsidR="00D03659">
        <w:t xml:space="preserve"> </w:t>
      </w:r>
      <w:r w:rsidR="004E7C32">
        <w:fldChar w:fldCharType="begin"/>
      </w:r>
      <w:r w:rsidR="001947C9">
        <w:instrText xml:space="preserve"> ADDIN EN.CITE &lt;EndNote&gt;&lt;Cite&gt;&lt;Author&gt;Milad Asgarpour Khansary&lt;/Author&gt;&lt;Year&gt;2018&lt;/Year&gt;&lt;RecNum&gt;1520&lt;/RecNum&gt;&lt;DisplayText&gt;[18]&lt;/DisplayText&gt;&lt;record&gt;&lt;rec-number&gt;1520&lt;/rec-number&gt;&lt;foreign-keys&gt;&lt;key app="EN" db-id="r2p5rr9s7p9xfpe9vz2vwfa7p0eszdv5tvat" timestamp="1524629165"&gt;1520&lt;/key&gt;&lt;key app="ENWeb" db-id=""&gt;0&lt;/key&gt;&lt;/foreign-keys&gt;&lt;ref-type name="Journal Article"&gt;17&lt;/ref-type&gt;&lt;contributors&gt;&lt;authors&gt;&lt;author&gt;Milad Asgarpour Khansary, &lt;/author&gt;&lt;author&gt;Jin Shang, &lt;/author&gt;&lt;author&gt;Saeed Shirazian&lt;/author&gt;&lt;/authors&gt;&lt;/contributors&gt;&lt;titles&gt;&lt;title&gt;Facilitated dissociation of water in the presence of Lithium metal at ambient temperature as a requisite for lithium-gas reaction&lt;/title&gt;&lt;secondary-title&gt;Journal of Physical Chemistry C&lt;/secondary-title&gt;&lt;/titles&gt;&lt;periodical&gt;&lt;full-title&gt;Journal of Physical Chemistry C&lt;/full-title&gt;&lt;/periodical&gt;&lt;dates&gt;&lt;year&gt;2018&lt;/year&gt;&lt;/dates&gt;&lt;urls&gt;&lt;/urls&gt;&lt;research-notes&gt;Li Backup files &lt;/research-notes&gt;&lt;/record&gt;&lt;/Cite&gt;&lt;/EndNote&gt;</w:instrText>
      </w:r>
      <w:r w:rsidR="004E7C32">
        <w:fldChar w:fldCharType="separate"/>
      </w:r>
      <w:r w:rsidR="001947C9">
        <w:rPr>
          <w:noProof/>
        </w:rPr>
        <w:t>[</w:t>
      </w:r>
      <w:hyperlink w:anchor="_ENREF_18" w:tooltip="Milad Asgarpour Khansary, 2018 #1520" w:history="1">
        <w:r w:rsidR="001947C9" w:rsidRPr="00D458A5">
          <w:rPr>
            <w:rStyle w:val="Hyperlink"/>
            <w:noProof/>
          </w:rPr>
          <w:t>18</w:t>
        </w:r>
      </w:hyperlink>
      <w:r w:rsidR="001947C9">
        <w:rPr>
          <w:noProof/>
        </w:rPr>
        <w:t>]</w:t>
      </w:r>
      <w:r w:rsidR="004E7C32">
        <w:fldChar w:fldCharType="end"/>
      </w:r>
      <w:r w:rsidR="00EF035D" w:rsidRPr="00F14000">
        <w:t>.</w:t>
      </w:r>
      <w:r w:rsidR="00EF035D">
        <w:t xml:space="preserve"> </w:t>
      </w:r>
      <w:r w:rsidR="00C11612" w:rsidRPr="00F14000">
        <w:t xml:space="preserve">This reaction occurs spontaneously and favorably </w:t>
      </w:r>
      <w:r w:rsidR="001C750A">
        <w:t>since</w:t>
      </w:r>
      <w:r w:rsidR="00654FAA">
        <w:t xml:space="preserve"> </w:t>
      </w:r>
      <w:r w:rsidR="00486739">
        <w:t xml:space="preserve">the low energy barrier </w:t>
      </w:r>
      <w:r w:rsidR="001C750A">
        <w:t>can be easily overcome</w:t>
      </w:r>
      <w:ins w:id="85" w:author="Milad Asgarpour Khansary" w:date="2018-04-25T13:29:00Z">
        <w:r w:rsidR="005D391F">
          <w:t xml:space="preserve"> (</w:t>
        </w:r>
      </w:ins>
      <w:del w:id="86" w:author="Milad Asgarpour Khansary" w:date="2018-04-25T13:29:00Z">
        <w:r w:rsidR="001C750A" w:rsidDel="005D391F">
          <w:delText xml:space="preserve"> </w:delText>
        </w:r>
        <w:r w:rsidR="00486739" w:rsidDel="005D391F">
          <w:delText xml:space="preserve">by </w:delText>
        </w:r>
      </w:del>
      <w:r w:rsidR="001C750A">
        <w:t>the</w:t>
      </w:r>
      <w:r w:rsidR="001C750A" w:rsidRPr="00443A57">
        <w:t xml:space="preserve"> </w:t>
      </w:r>
      <w:r w:rsidR="00227DAF" w:rsidRPr="00F14000">
        <w:t xml:space="preserve">scaling factor for energy in molecular-scale systems </w:t>
      </w:r>
      <w:del w:id="87" w:author="Milad Asgarpour Khansary" w:date="2018-04-26T10:54:00Z">
        <w:r w:rsidR="00654FAA" w:rsidDel="001E51D5">
          <w:delText xml:space="preserve">which </w:delText>
        </w:r>
      </w:del>
      <w:r w:rsidR="00227DAF" w:rsidRPr="00F14000">
        <w:t xml:space="preserve">corresponds to ≈1 kJ/mol </w:t>
      </w:r>
      <w:ins w:id="88" w:author="Milad Asgarpour Khansary" w:date="2018-04-25T13:29:00Z">
        <w:r w:rsidR="005D391F">
          <w:t xml:space="preserve">over the specified temperature range </w:t>
        </w:r>
      </w:ins>
      <w:r w:rsidR="00227DAF" w:rsidRPr="00B31784">
        <w:fldChar w:fldCharType="begin"/>
      </w:r>
      <w:r w:rsidR="001947C9">
        <w:instrText xml:space="preserve"> ADDIN EN.CITE &lt;EndNote&gt;&lt;Cite&gt;&lt;Author&gt;Atkins&lt;/Author&gt;&lt;Year&gt;2010&lt;/Year&gt;&lt;RecNum&gt;1153&lt;/RecNum&gt;&lt;DisplayText&gt;[19]&lt;/DisplayText&gt;&lt;record&gt;&lt;rec-number&gt;1153&lt;/rec-number&gt;&lt;foreign-keys&gt;&lt;key app="EN" db-id="r2p5rr9s7p9xfpe9vz2vwfa7p0eszdv5tvat" timestamp="1514042106"&gt;1153&lt;/key&gt;&lt;/foreign-keys&gt;&lt;ref-type name="Book"&gt;6&lt;/ref-type&gt;&lt;contributors&gt;&lt;authors&gt;&lt;author&gt;Atkins, P.&lt;/author&gt;&lt;author&gt;de Paula, J.&lt;/author&gt;&lt;/authors&gt;&lt;/contributors&gt;&lt;titles&gt;&lt;title&gt;Atkins&amp;apos; Physical Chemistry&lt;/title&gt;&lt;/titles&gt;&lt;dates&gt;&lt;year&gt;2010&lt;/year&gt;&lt;/dates&gt;&lt;publisher&gt;OUP Oxford&lt;/publisher&gt;&lt;isbn&gt;9780199543373&lt;/isbn&gt;&lt;urls&gt;&lt;related-urls&gt;&lt;url&gt;https://books.google.com.hk/books?id=BV6cAQAAQBAJ&lt;/url&gt;&lt;/related-urls&gt;&lt;/urls&gt;&lt;/record&gt;&lt;/Cite&gt;&lt;/EndNote&gt;</w:instrText>
      </w:r>
      <w:r w:rsidR="00227DAF" w:rsidRPr="00B31784">
        <w:fldChar w:fldCharType="separate"/>
      </w:r>
      <w:r w:rsidR="001947C9">
        <w:rPr>
          <w:noProof/>
        </w:rPr>
        <w:t>[</w:t>
      </w:r>
      <w:hyperlink w:anchor="_ENREF_19" w:tooltip="Atkins, 2010 #1153" w:history="1">
        <w:r w:rsidR="001947C9" w:rsidRPr="00D458A5">
          <w:rPr>
            <w:rStyle w:val="Hyperlink"/>
            <w:noProof/>
          </w:rPr>
          <w:t>19</w:t>
        </w:r>
      </w:hyperlink>
      <w:r w:rsidR="001947C9">
        <w:rPr>
          <w:noProof/>
        </w:rPr>
        <w:t>]</w:t>
      </w:r>
      <w:r w:rsidR="00227DAF" w:rsidRPr="00B31784">
        <w:fldChar w:fldCharType="end"/>
      </w:r>
      <w:ins w:id="89" w:author="Milad Asgarpour Khansary" w:date="2018-04-25T13:29:00Z">
        <w:r w:rsidR="005D391F">
          <w:t>)</w:t>
        </w:r>
      </w:ins>
      <w:r w:rsidR="0045519C">
        <w:t>.</w:t>
      </w:r>
      <w:r w:rsidR="00654FAA">
        <w:t xml:space="preserve"> </w:t>
      </w:r>
      <w:ins w:id="90" w:author="Milad Asgarpour Khansary" w:date="2018-04-25T13:30:00Z">
        <w:r w:rsidR="00B40450">
          <w:t>This reaction releases a</w:t>
        </w:r>
      </w:ins>
      <w:del w:id="91" w:author="Milad Asgarpour Khansary" w:date="2018-04-25T13:30:00Z">
        <w:r w:rsidR="00654FAA" w:rsidDel="00B40450">
          <w:delText>A</w:delText>
        </w:r>
      </w:del>
      <w:r w:rsidR="00654FAA">
        <w:t xml:space="preserve"> substantial amount of energy </w:t>
      </w:r>
      <w:del w:id="92" w:author="Milad Asgarpour Khansary" w:date="2018-04-25T13:30:00Z">
        <w:r w:rsidR="00654FAA" w:rsidDel="00B40450">
          <w:delText xml:space="preserve">is released in </w:delText>
        </w:r>
        <w:r w:rsidR="0006283A" w:rsidDel="00B40450">
          <w:delText xml:space="preserve">this </w:delText>
        </w:r>
        <w:r w:rsidR="00654FAA" w:rsidDel="00B40450">
          <w:delText>reaction</w:delText>
        </w:r>
      </w:del>
      <w:r w:rsidR="0006283A">
        <w:t>,</w:t>
      </w:r>
      <w:r w:rsidR="00654FAA">
        <w:t xml:space="preserve"> i.e. </w:t>
      </w:r>
      <w:r w:rsidR="00654FAA" w:rsidRPr="00F14000">
        <w:t>≈ 430 kJ/mol.</w:t>
      </w:r>
      <w:r w:rsidR="00654FAA">
        <w:t xml:space="preserve"> </w:t>
      </w:r>
      <w:r w:rsidR="00B75296">
        <w:t>We hypothesize</w:t>
      </w:r>
      <w:ins w:id="93" w:author="Milad Asgarpour Khansary" w:date="2018-04-25T12:52:00Z">
        <w:r w:rsidR="000D3801">
          <w:t>d</w:t>
        </w:r>
      </w:ins>
      <w:r w:rsidR="00B75296">
        <w:t xml:space="preserve"> that upon </w:t>
      </w:r>
      <w:r w:rsidR="00654FAA">
        <w:t xml:space="preserve">contacting lithium to moist gases, </w:t>
      </w:r>
      <w:r w:rsidR="0083191C">
        <w:t xml:space="preserve">this </w:t>
      </w:r>
      <w:r w:rsidR="00486739">
        <w:t xml:space="preserve">released </w:t>
      </w:r>
      <w:r w:rsidR="0083191C">
        <w:t xml:space="preserve">energy would be available and </w:t>
      </w:r>
      <w:r w:rsidR="00486739">
        <w:t xml:space="preserve">sufficient </w:t>
      </w:r>
      <w:r w:rsidR="00654FAA">
        <w:t>to loosen the bonds</w:t>
      </w:r>
      <w:r w:rsidR="0006283A">
        <w:t xml:space="preserve"> </w:t>
      </w:r>
      <w:del w:id="94" w:author="Milad Asgarpour Khansary" w:date="2018-04-25T12:53:00Z">
        <w:r w:rsidR="0006283A" w:rsidDel="000D3801">
          <w:delText xml:space="preserve">of </w:delText>
        </w:r>
      </w:del>
      <w:del w:id="95" w:author="Milad Asgarpour Khansary" w:date="2018-04-16T22:40:00Z">
        <w:r w:rsidR="0006283A" w:rsidDel="005F4D8F">
          <w:delText xml:space="preserve">gas </w:delText>
        </w:r>
      </w:del>
      <w:del w:id="96" w:author="Milad Asgarpour Khansary" w:date="2018-04-25T12:50:00Z">
        <w:r w:rsidR="0006283A" w:rsidDel="004C7806">
          <w:delText>molecules</w:delText>
        </w:r>
      </w:del>
      <w:r w:rsidR="00654FAA">
        <w:t xml:space="preserve"> </w:t>
      </w:r>
      <w:r w:rsidR="00C6652B">
        <w:t>so as to</w:t>
      </w:r>
      <w:r w:rsidR="00654FAA">
        <w:t xml:space="preserve"> surpass the energy barrier </w:t>
      </w:r>
      <w:r w:rsidR="0083191C">
        <w:t xml:space="preserve">of </w:t>
      </w:r>
      <w:ins w:id="97" w:author="Milad Asgarpour Khansary" w:date="2018-04-25T12:51:00Z">
        <w:r w:rsidR="000D3801">
          <w:t xml:space="preserve">further </w:t>
        </w:r>
      </w:ins>
      <w:del w:id="98" w:author="Milad Asgarpour Khansary" w:date="2018-04-25T12:51:00Z">
        <w:r w:rsidR="0083191C" w:rsidDel="000D3801">
          <w:delText xml:space="preserve">lithium </w:delText>
        </w:r>
      </w:del>
      <w:r w:rsidR="0083191C">
        <w:t>reaction</w:t>
      </w:r>
      <w:del w:id="99" w:author="Milad Asgarpour Khansary" w:date="2018-04-25T12:51:00Z">
        <w:r w:rsidR="0083191C" w:rsidDel="000D3801">
          <w:delText xml:space="preserve"> with gase</w:delText>
        </w:r>
      </w:del>
      <w:r w:rsidR="0083191C">
        <w:t>s</w:t>
      </w:r>
      <w:ins w:id="100" w:author="Milad Asgarpour Khansary" w:date="2018-04-25T12:59:00Z">
        <w:r w:rsidR="00BE28E0">
          <w:t xml:space="preserve"> even at ambient conditions</w:t>
        </w:r>
      </w:ins>
      <w:ins w:id="101" w:author="Milad Asgarpour Khansary" w:date="2018-04-25T12:52:00Z">
        <w:r w:rsidR="000D3801">
          <w:t xml:space="preserve"> </w:t>
        </w:r>
      </w:ins>
      <w:r w:rsidR="000D3801">
        <w:fldChar w:fldCharType="begin"/>
      </w:r>
      <w:r w:rsidR="000D3801">
        <w:instrText xml:space="preserve"> ADDIN EN.CITE &lt;EndNote&gt;&lt;Cite&gt;&lt;Author&gt;Milad Asgarpour Khansary &lt;/Author&gt;&lt;Year&gt;2018&lt;/Year&gt;&lt;RecNum&gt;1553&lt;/RecNum&gt;&lt;DisplayText&gt;[16]&lt;/DisplayText&gt;&lt;record&gt;&lt;rec-number&gt;1553&lt;/rec-number&gt;&lt;foreign-keys&gt;&lt;key app="EN" db-id="r2p5rr9s7p9xfpe9vz2vwfa7p0eszdv5tvat" timestamp="1524629208"&gt;1553&lt;/key&gt;&lt;/foreign-keys&gt;&lt;ref-type name="Journal Article"&gt;17&lt;/ref-type&gt;&lt;contributors&gt;&lt;authors&gt;&lt;author&gt;Milad Asgarpour Khansary , &lt;/author&gt;&lt;author&gt;Jin Shang, &lt;/author&gt;&lt;author&gt;Gang Li, &lt;/author&gt;&lt;author&gt;Aamir Hanif, &lt;/author&gt;&lt;author&gt;&lt;style face="normal" font="default" charset="238" size="100%"&gt;Qinfen Gu&lt;/style&gt;&lt;style face="normal" font="default" size="100%"&gt;, &lt;/style&gt;&lt;/author&gt;&lt;author&gt;Saeed Shirazian, &lt;/author&gt;&lt;/authors&gt;&lt;/contributors&gt;&lt;titles&gt;&lt;title&gt;Moist-pretreated lithium for high-performance reactive gas separation: focus on natural gas upgrading&lt;/title&gt;&lt;secondary-title&gt;Chemical Engineering Journal&lt;/secondary-title&gt;&lt;/titles&gt;&lt;periodical&gt;&lt;full-title&gt;Chemical Engineering Journal&lt;/full-title&gt;&lt;/periodical&gt;&lt;dates&gt;&lt;year&gt;2018&lt;/year&gt;&lt;/dates&gt;&lt;urls&gt;&lt;/urls&gt;&lt;research-notes&gt;Li Backup files &lt;/research-notes&gt;&lt;/record&gt;&lt;/Cite&gt;&lt;/EndNote&gt;</w:instrText>
      </w:r>
      <w:r w:rsidR="000D3801">
        <w:fldChar w:fldCharType="separate"/>
      </w:r>
      <w:r w:rsidR="000D3801">
        <w:rPr>
          <w:noProof/>
        </w:rPr>
        <w:t>[</w:t>
      </w:r>
      <w:hyperlink w:anchor="_ENREF_16" w:tooltip="Milad Asgarpour Khansary , 2018 #1553" w:history="1">
        <w:r w:rsidR="000D3801" w:rsidRPr="00D458A5">
          <w:rPr>
            <w:rStyle w:val="Hyperlink"/>
            <w:noProof/>
          </w:rPr>
          <w:t>16</w:t>
        </w:r>
      </w:hyperlink>
      <w:r w:rsidR="000D3801">
        <w:rPr>
          <w:noProof/>
        </w:rPr>
        <w:t>]</w:t>
      </w:r>
      <w:r w:rsidR="000D3801">
        <w:fldChar w:fldCharType="end"/>
      </w:r>
      <w:ins w:id="102" w:author="Milad Asgarpour Khansary" w:date="2018-04-25T12:52:00Z">
        <w:r w:rsidR="00B40450">
          <w:t>.</w:t>
        </w:r>
      </w:ins>
      <w:ins w:id="103" w:author="Milad Asgarpour Khansary" w:date="2018-04-25T13:32:00Z">
        <w:r w:rsidR="00B40450">
          <w:t xml:space="preserve"> This means that </w:t>
        </w:r>
      </w:ins>
      <w:ins w:id="104" w:author="Milad Asgarpour Khansary" w:date="2018-04-25T13:22:00Z">
        <w:r w:rsidR="00F21C83">
          <w:t>i</w:t>
        </w:r>
        <w:r w:rsidR="00F21C83" w:rsidRPr="00653EC7">
          <w:t>f the activation free energies of</w:t>
        </w:r>
      </w:ins>
      <w:ins w:id="105" w:author="Milad Asgarpour Khansary" w:date="2018-04-25T13:32:00Z">
        <w:r w:rsidR="00B40450">
          <w:t xml:space="preserve"> </w:t>
        </w:r>
      </w:ins>
      <w:ins w:id="106" w:author="Milad Asgarpour Khansary" w:date="2018-04-25T13:22:00Z">
        <w:r w:rsidR="00F21C83" w:rsidRPr="00653EC7">
          <w:t>lithium-gas reactions are lower than the aforementioned energy release</w:t>
        </w:r>
      </w:ins>
      <w:ins w:id="107" w:author="Milad Asgarpour Khansary" w:date="2018-04-25T13:33:00Z">
        <w:r w:rsidR="00B40450">
          <w:t>, those reactions can be enabled autonomously</w:t>
        </w:r>
      </w:ins>
      <w:ins w:id="108" w:author="Milad Asgarpour Khansary" w:date="2018-04-25T13:22:00Z">
        <w:r w:rsidR="00F21C83" w:rsidRPr="00653EC7">
          <w:t xml:space="preserve">. </w:t>
        </w:r>
      </w:ins>
    </w:p>
    <w:p w14:paraId="3C8E09C8" w14:textId="1492073E" w:rsidR="00D03659" w:rsidDel="00F21C83" w:rsidRDefault="00EF5FEA" w:rsidP="006E3285">
      <w:pPr>
        <w:rPr>
          <w:del w:id="109" w:author="Milad Asgarpour Khansary" w:date="2018-04-25T13:16:00Z"/>
        </w:rPr>
      </w:pPr>
      <w:ins w:id="110" w:author="Milad Asgarpour Khansary" w:date="2018-04-25T13:34:00Z">
        <w:r>
          <w:t xml:space="preserve">These observations indicate that </w:t>
        </w:r>
      </w:ins>
      <w:ins w:id="111" w:author="Milad Asgarpour Khansary" w:date="2018-04-25T13:22:00Z">
        <w:r w:rsidR="00F21C83" w:rsidRPr="00653EC7">
          <w:t xml:space="preserve">exposure of lithium to gas </w:t>
        </w:r>
      </w:ins>
      <w:ins w:id="112" w:author="Milad Asgarpour Khansary" w:date="2018-04-25T13:34:00Z">
        <w:r>
          <w:t xml:space="preserve">in presence of moisture </w:t>
        </w:r>
      </w:ins>
      <w:ins w:id="113" w:author="Milad Asgarpour Khansary" w:date="2018-04-25T13:22:00Z">
        <w:r w:rsidR="00F21C83" w:rsidRPr="00653EC7">
          <w:t>can be introduced as a gas capture technique to address greenhouse gas emissions</w:t>
        </w:r>
        <w:r w:rsidR="00F21C83">
          <w:t>, such as gas capture from air, natural gas, biogas as well as post combustion flue gas streams</w:t>
        </w:r>
        <w:r w:rsidR="00F21C83" w:rsidRPr="00653EC7">
          <w:t>.</w:t>
        </w:r>
      </w:ins>
      <w:ins w:id="114" w:author="Milad Asgarpour Khansary" w:date="2018-04-25T13:23:00Z">
        <w:r w:rsidR="00F21C83">
          <w:t xml:space="preserve"> </w:t>
        </w:r>
      </w:ins>
      <w:ins w:id="115" w:author="Milad Asgarpour Khansary" w:date="2018-04-25T13:38:00Z">
        <w:r w:rsidR="00CD3FD2">
          <w:t xml:space="preserve">To address such a potential, an inevitable </w:t>
        </w:r>
      </w:ins>
      <w:ins w:id="116" w:author="Milad Asgarpour Khansary" w:date="2018-04-25T13:42:00Z">
        <w:r w:rsidR="00CD3FD2">
          <w:t xml:space="preserve">and essential </w:t>
        </w:r>
      </w:ins>
      <w:ins w:id="117" w:author="Milad Asgarpour Khansary" w:date="2018-04-25T13:38:00Z">
        <w:r w:rsidR="00CD3FD2">
          <w:t xml:space="preserve">step is the determination of optimal moisture content due to multi-fold </w:t>
        </w:r>
      </w:ins>
      <w:ins w:id="118" w:author="Milad Asgarpour Khansary" w:date="2018-04-25T13:42:00Z">
        <w:r w:rsidR="00CD3FD2">
          <w:t xml:space="preserve">role </w:t>
        </w:r>
      </w:ins>
      <w:ins w:id="119" w:author="Milad Asgarpour Khansary" w:date="2018-04-25T13:38:00Z">
        <w:r w:rsidR="00CD3FD2">
          <w:t xml:space="preserve">of moisture. </w:t>
        </w:r>
      </w:ins>
      <w:ins w:id="120" w:author="Milad Asgarpour Khansary" w:date="2018-04-25T13:40:00Z">
        <w:r w:rsidR="00CD3FD2">
          <w:t xml:space="preserve">At high contents, moisture starts to play as an energy sink and therefore halts other reactions progress. </w:t>
        </w:r>
      </w:ins>
      <w:ins w:id="121" w:author="Milad Asgarpour Khansary" w:date="2018-04-25T13:42:00Z">
        <w:r w:rsidR="00CD3FD2">
          <w:t xml:space="preserve">As a side, </w:t>
        </w:r>
      </w:ins>
      <w:ins w:id="122" w:author="Milad Asgarpour Khansary" w:date="2018-04-25T13:44:00Z">
        <w:r w:rsidR="00CD3FD2">
          <w:t xml:space="preserve">required energy to maintain </w:t>
        </w:r>
      </w:ins>
      <w:ins w:id="123" w:author="Milad Asgarpour Khansary" w:date="2018-04-25T13:42:00Z">
        <w:r w:rsidR="00CD3FD2">
          <w:t>progress of reactions</w:t>
        </w:r>
      </w:ins>
      <w:ins w:id="124" w:author="Milad Asgarpour Khansary" w:date="2018-04-25T13:44:00Z">
        <w:r w:rsidR="00CD3FD2">
          <w:t xml:space="preserve"> autonomous is supplied by </w:t>
        </w:r>
      </w:ins>
      <w:ins w:id="125" w:author="Milad Asgarpour Khansary" w:date="2018-04-25T13:42:00Z">
        <w:r w:rsidR="00CD3FD2">
          <w:t xml:space="preserve">the energy release upon the water dissociation on lithium </w:t>
        </w:r>
      </w:ins>
      <w:ins w:id="126" w:author="Milad Asgarpour Khansary" w:date="2018-04-26T10:56:00Z">
        <w:r w:rsidR="00281026">
          <w:t xml:space="preserve">(if there’s no external heating) </w:t>
        </w:r>
      </w:ins>
      <w:ins w:id="127" w:author="Milad Asgarpour Khansary" w:date="2018-04-25T13:42:00Z">
        <w:r w:rsidR="00CD3FD2">
          <w:t xml:space="preserve">which </w:t>
        </w:r>
      </w:ins>
      <w:ins w:id="128" w:author="Milad Asgarpour Khansary" w:date="2018-04-25T13:43:00Z">
        <w:r w:rsidR="00CD3FD2">
          <w:t>itself</w:t>
        </w:r>
      </w:ins>
      <w:ins w:id="129" w:author="Milad Asgarpour Khansary" w:date="2018-04-25T13:42:00Z">
        <w:r w:rsidR="00CD3FD2">
          <w:t xml:space="preserve"> </w:t>
        </w:r>
      </w:ins>
      <w:ins w:id="130" w:author="Milad Asgarpour Khansary" w:date="2018-04-25T13:45:00Z">
        <w:r w:rsidR="00E46538">
          <w:t xml:space="preserve">strongly related to moisture content </w:t>
        </w:r>
      </w:ins>
      <w:r w:rsidR="00E46538">
        <w:fldChar w:fldCharType="begin"/>
      </w:r>
      <w:r w:rsidR="00E46538">
        <w:instrText xml:space="preserve"> ADDIN EN.CITE &lt;EndNote&gt;&lt;Cite&gt;&lt;Author&gt;Milad Asgarpour Khansary&lt;/Author&gt;&lt;Year&gt;2018&lt;/Year&gt;&lt;RecNum&gt;1520&lt;/RecNum&gt;&lt;DisplayText&gt;[17, 18]&lt;/DisplayText&gt;&lt;record&gt;&lt;rec-number&gt;1520&lt;/rec-number&gt;&lt;foreign-keys&gt;&lt;key app="EN" db-id="r2p5rr9s7p9xfpe9vz2vwfa7p0eszdv5tvat" timestamp="1524629165"&gt;1520&lt;/key&gt;&lt;key app="ENWeb" db-id=""&gt;0&lt;/key&gt;&lt;/foreign-keys&gt;&lt;ref-type name="Journal Article"&gt;17&lt;/ref-type&gt;&lt;contributors&gt;&lt;authors&gt;&lt;author&gt;Milad Asgarpour Khansary, &lt;/author&gt;&lt;author&gt;Jin Shang, &lt;/author&gt;&lt;author&gt;Saeed Shirazian&lt;/author&gt;&lt;/authors&gt;&lt;/contributors&gt;&lt;titles&gt;&lt;title&gt;Facilitated dissociation of water in the presence of Lithium metal at ambient temperature as a requisite for lithium-gas reaction&lt;/title&gt;&lt;secondary-title&gt;Journal of Physical Chemistry C&lt;/secondary-title&gt;&lt;/titles&gt;&lt;periodical&gt;&lt;full-title&gt;Journal of Physical Chemistry C&lt;/full-title&gt;&lt;/periodical&gt;&lt;dates&gt;&lt;year&gt;2018&lt;/year&gt;&lt;/dates&gt;&lt;urls&gt;&lt;/urls&gt;&lt;research-notes&gt;Li Backup files &lt;/research-notes&gt;&lt;/record&gt;&lt;/Cite&gt;&lt;Cite&gt;&lt;Author&gt;McBride&lt;/Author&gt;&lt;Year&gt;2017&lt;/Year&gt;&lt;RecNum&gt;1107&lt;/RecNum&gt;&lt;record&gt;&lt;rec-number&gt;1107&lt;/rec-number&gt;&lt;foreign-keys&gt;&lt;key app="EN" db-id="r2p5rr9s7p9xfpe9vz2vwfa7p0eszdv5tvat" timestamp="1518509833"&gt;1107&lt;/key&gt;&lt;key app="ENWeb" db-id=""&gt;0&lt;/key&gt;&lt;/foreign-keys&gt;&lt;ref-type name="Journal Article"&gt;17&lt;/ref-type&gt;&lt;contributors&gt;&lt;authors&gt;&lt;author&gt;McBride, F.&lt;/author&gt;&lt;author&gt;Hodgson, A.&lt;/author&gt;&lt;/authors&gt;&lt;/contributors&gt;&lt;titles&gt;&lt;title&gt;Water and its partially dissociated fragments at metal surfaces&lt;/title&gt;&lt;secondary-title&gt;International Reviews in Physical Chemistry&lt;/secondary-title&gt;&lt;/titles&gt;&lt;periodical&gt;&lt;full-title&gt;International Reviews in Physical Chemistry&lt;/full-title&gt;&lt;/periodical&gt;&lt;pages&gt;1-38&lt;/pages&gt;&lt;volume&gt;36&lt;/volume&gt;&lt;number&gt;1&lt;/number&gt;&lt;section&gt;1&lt;/section&gt;&lt;dates&gt;&lt;year&gt;2017&lt;/year&gt;&lt;/dates&gt;&lt;isbn&gt;0144-235X&amp;#xD;1366-591X&lt;/isbn&gt;&lt;urls&gt;&lt;/urls&gt;&lt;electronic-resource-num&gt;10.1080/0144235x.2016.1253244&lt;/electronic-resource-num&gt;&lt;research-notes&gt;Autocatalytic water dissociation&lt;/research-notes&gt;&lt;/record&gt;&lt;/Cite&gt;&lt;/EndNote&gt;</w:instrText>
      </w:r>
      <w:r w:rsidR="00E46538">
        <w:fldChar w:fldCharType="separate"/>
      </w:r>
      <w:r w:rsidR="00E46538">
        <w:rPr>
          <w:noProof/>
        </w:rPr>
        <w:t>[</w:t>
      </w:r>
      <w:hyperlink w:anchor="_ENREF_17" w:tooltip="McBride, 2017 #1107" w:history="1">
        <w:r w:rsidR="00E46538" w:rsidRPr="00D458A5">
          <w:rPr>
            <w:rStyle w:val="Hyperlink"/>
            <w:noProof/>
          </w:rPr>
          <w:t>17</w:t>
        </w:r>
      </w:hyperlink>
      <w:r w:rsidR="00E46538">
        <w:rPr>
          <w:noProof/>
        </w:rPr>
        <w:t xml:space="preserve">, </w:t>
      </w:r>
      <w:hyperlink w:anchor="_ENREF_18" w:tooltip="Milad Asgarpour Khansary, 2018 #1520" w:history="1">
        <w:r w:rsidR="00E46538" w:rsidRPr="00D458A5">
          <w:rPr>
            <w:rStyle w:val="Hyperlink"/>
            <w:noProof/>
          </w:rPr>
          <w:t>18</w:t>
        </w:r>
      </w:hyperlink>
      <w:r w:rsidR="00E46538">
        <w:rPr>
          <w:noProof/>
        </w:rPr>
        <w:t>]</w:t>
      </w:r>
      <w:r w:rsidR="00E46538">
        <w:fldChar w:fldCharType="end"/>
      </w:r>
      <w:ins w:id="131" w:author="Milad Asgarpour Khansary" w:date="2018-04-25T13:45:00Z">
        <w:r w:rsidR="00E46538">
          <w:t>.</w:t>
        </w:r>
      </w:ins>
      <w:ins w:id="132" w:author="Milad Asgarpour Khansary" w:date="2018-04-25T13:40:00Z">
        <w:r w:rsidR="00CD3FD2">
          <w:t xml:space="preserve"> </w:t>
        </w:r>
      </w:ins>
      <w:ins w:id="133" w:author="Milad Asgarpour Khansary" w:date="2018-04-25T13:46:00Z">
        <w:r w:rsidR="006E3285">
          <w:t xml:space="preserve">Thus, to </w:t>
        </w:r>
      </w:ins>
      <w:ins w:id="134" w:author="Milad Asgarpour Khansary" w:date="2018-04-25T12:55:00Z">
        <w:r w:rsidR="006E3285">
          <w:t xml:space="preserve">verify </w:t>
        </w:r>
      </w:ins>
      <w:ins w:id="135" w:author="Milad Asgarpour Khansary" w:date="2018-04-25T13:46:00Z">
        <w:r w:rsidR="006E3285">
          <w:t>f</w:t>
        </w:r>
      </w:ins>
      <w:ins w:id="136" w:author="Milad Asgarpour Khansary" w:date="2018-04-25T12:55:00Z">
        <w:r w:rsidR="0029361E">
          <w:t>easibility</w:t>
        </w:r>
      </w:ins>
      <w:ins w:id="137" w:author="Milad Asgarpour Khansary" w:date="2018-04-25T13:46:00Z">
        <w:r w:rsidR="006E3285">
          <w:t xml:space="preserve"> of proposed method</w:t>
        </w:r>
      </w:ins>
      <w:ins w:id="138" w:author="Milad Asgarpour Khansary" w:date="2018-04-25T12:55:00Z">
        <w:r w:rsidR="0029361E">
          <w:t xml:space="preserve">, </w:t>
        </w:r>
      </w:ins>
      <w:ins w:id="139" w:author="Milad Asgarpour Khansary" w:date="2018-04-25T12:56:00Z">
        <w:r w:rsidR="0029361E">
          <w:t xml:space="preserve">the </w:t>
        </w:r>
      </w:ins>
      <w:ins w:id="140" w:author="Milad Asgarpour Khansary" w:date="2018-04-25T12:57:00Z">
        <w:r w:rsidR="0029361E" w:rsidRPr="0029361E">
          <w:t>processable</w:t>
        </w:r>
        <w:r w:rsidR="0029361E">
          <w:t xml:space="preserve"> gaseous mixture</w:t>
        </w:r>
      </w:ins>
      <w:ins w:id="141" w:author="Milad Asgarpour Khansary" w:date="2018-04-25T12:58:00Z">
        <w:r w:rsidR="0029361E">
          <w:t xml:space="preserve">s and the moisture content need to be addressed and optimized </w:t>
        </w:r>
      </w:ins>
      <w:ins w:id="142" w:author="Milad Asgarpour Khansary" w:date="2018-04-25T12:59:00Z">
        <w:r w:rsidR="0029361E">
          <w:t>to guarantee</w:t>
        </w:r>
      </w:ins>
      <w:ins w:id="143" w:author="Milad Asgarpour Khansary" w:date="2018-04-25T13:15:00Z">
        <w:r w:rsidR="00236884">
          <w:t xml:space="preserve"> </w:t>
        </w:r>
      </w:ins>
      <w:ins w:id="144" w:author="Milad Asgarpour Khansary" w:date="2018-04-25T12:58:00Z">
        <w:r w:rsidR="0029361E">
          <w:t xml:space="preserve">high </w:t>
        </w:r>
      </w:ins>
      <w:ins w:id="145" w:author="Milad Asgarpour Khansary" w:date="2018-04-25T12:59:00Z">
        <w:r w:rsidR="00236884">
          <w:t>efficiency</w:t>
        </w:r>
      </w:ins>
      <w:ins w:id="146" w:author="Milad Asgarpour Khansary" w:date="2018-04-25T12:58:00Z">
        <w:r w:rsidR="00F21C83">
          <w:t>.</w:t>
        </w:r>
      </w:ins>
      <w:ins w:id="147" w:author="Milad Asgarpour Khansary" w:date="2018-04-25T13:16:00Z">
        <w:r w:rsidR="00F21C83">
          <w:t xml:space="preserve"> This verification was </w:t>
        </w:r>
      </w:ins>
      <w:ins w:id="148" w:author="Milad Asgarpour Khansary" w:date="2018-04-25T13:17:00Z">
        <w:r w:rsidR="00F21C83">
          <w:t>performed</w:t>
        </w:r>
      </w:ins>
      <w:ins w:id="149" w:author="Milad Asgarpour Khansary" w:date="2018-04-25T13:16:00Z">
        <w:r w:rsidR="00F21C83">
          <w:t xml:space="preserve"> </w:t>
        </w:r>
      </w:ins>
      <w:del w:id="150" w:author="Milad Asgarpour Khansary" w:date="2018-04-25T13:16:00Z">
        <w:r w:rsidR="00C6652B" w:rsidDel="00F21C83">
          <w:delText>, thus allowing for controll</w:delText>
        </w:r>
        <w:r w:rsidR="0082361C" w:rsidDel="00F21C83">
          <w:delText>ed</w:delText>
        </w:r>
        <w:r w:rsidR="00C6652B" w:rsidDel="00F21C83">
          <w:delText xml:space="preserve"> </w:delText>
        </w:r>
      </w:del>
      <w:del w:id="151" w:author="Milad Asgarpour Khansary" w:date="2018-04-16T22:41:00Z">
        <w:r w:rsidR="00C6652B" w:rsidDel="005F4D8F">
          <w:delText xml:space="preserve">selective </w:delText>
        </w:r>
      </w:del>
      <w:del w:id="152" w:author="Milad Asgarpour Khansary" w:date="2018-04-25T13:16:00Z">
        <w:r w:rsidR="00C6652B" w:rsidDel="00F21C83">
          <w:delText>gas capture mediated by moisture</w:delText>
        </w:r>
        <w:r w:rsidR="0083191C" w:rsidDel="00F21C83">
          <w:delText xml:space="preserve">. </w:delText>
        </w:r>
      </w:del>
    </w:p>
    <w:p w14:paraId="75294DFC" w14:textId="15E1ADBE" w:rsidR="00F21C83" w:rsidRDefault="00A90344" w:rsidP="006E3285">
      <w:pPr>
        <w:rPr>
          <w:ins w:id="153" w:author="Milad Asgarpour Khansary" w:date="2018-04-25T13:17:00Z"/>
        </w:rPr>
      </w:pPr>
      <w:del w:id="154" w:author="Milad Asgarpour Khansary" w:date="2018-04-25T13:16:00Z">
        <w:r w:rsidRPr="00653EC7" w:rsidDel="00F21C83">
          <w:lastRenderedPageBreak/>
          <w:delText>Here we examined t</w:delText>
        </w:r>
        <w:r w:rsidR="00654FAA" w:rsidRPr="00653EC7" w:rsidDel="00F21C83">
          <w:delText>his hypothes</w:delText>
        </w:r>
      </w:del>
      <w:del w:id="155" w:author="Milad Asgarpour Khansary" w:date="2018-04-25T13:17:00Z">
        <w:r w:rsidR="00654FAA" w:rsidRPr="00653EC7" w:rsidDel="00F21C83">
          <w:delText>is</w:delText>
        </w:r>
      </w:del>
      <w:r w:rsidR="00654FAA" w:rsidRPr="00653EC7">
        <w:t xml:space="preserve"> </w:t>
      </w:r>
      <w:r w:rsidRPr="00653EC7">
        <w:t xml:space="preserve">via </w:t>
      </w:r>
      <w:del w:id="156" w:author="Milad Asgarpour Khansary" w:date="2018-04-25T13:47:00Z">
        <w:r w:rsidR="00654FAA" w:rsidRPr="00653EC7" w:rsidDel="006E3285">
          <w:delText xml:space="preserve">a reactivity analysis using </w:delText>
        </w:r>
      </w:del>
      <w:r w:rsidR="00654FAA" w:rsidRPr="00653EC7">
        <w:t xml:space="preserve">density functional theory (DFT) </w:t>
      </w:r>
      <w:ins w:id="157" w:author="Milad Asgarpour Khansary" w:date="2018-04-25T13:17:00Z">
        <w:r w:rsidR="00F21C83">
          <w:t xml:space="preserve">based </w:t>
        </w:r>
      </w:ins>
      <w:r w:rsidR="00654FAA" w:rsidRPr="00653EC7">
        <w:t>calculations</w:t>
      </w:r>
      <w:ins w:id="158" w:author="Milad Asgarpour Khansary" w:date="2018-04-25T13:17:00Z">
        <w:r w:rsidR="00F21C83">
          <w:t xml:space="preserve"> and </w:t>
        </w:r>
        <w:r w:rsidR="00F21C83" w:rsidRPr="00653EC7">
          <w:t xml:space="preserve">a </w:t>
        </w:r>
        <w:r w:rsidR="00F21C83">
          <w:t xml:space="preserve">modified </w:t>
        </w:r>
        <w:r w:rsidR="00F21C83" w:rsidRPr="00653EC7">
          <w:t>temperature programmed calculation kinetic Monte-Carlo method (TPC-kMC)</w:t>
        </w:r>
      </w:ins>
      <w:ins w:id="159" w:author="Milad Asgarpour Khansary" w:date="2018-04-25T13:24:00Z">
        <w:r w:rsidR="00F21C83">
          <w:t xml:space="preserve"> </w:t>
        </w:r>
        <w:r w:rsidR="00F21C83" w:rsidRPr="00653EC7">
          <w:t xml:space="preserve">as illustrated in following sections.  </w:t>
        </w:r>
      </w:ins>
    </w:p>
    <w:p w14:paraId="50270C13" w14:textId="737C8D07" w:rsidR="00655E11" w:rsidRPr="00653EC7" w:rsidRDefault="00654FAA" w:rsidP="00F21C83">
      <w:del w:id="160" w:author="Milad Asgarpour Khansary" w:date="2018-04-25T13:21:00Z">
        <w:r w:rsidRPr="00653EC7" w:rsidDel="00F21C83">
          <w:delText>I</w:delText>
        </w:r>
      </w:del>
      <w:del w:id="161" w:author="Milad Asgarpour Khansary" w:date="2018-04-25T13:22:00Z">
        <w:r w:rsidRPr="00653EC7" w:rsidDel="00F21C83">
          <w:delText xml:space="preserve">f the activation free energies of reactions </w:delText>
        </w:r>
        <w:r w:rsidR="005B76EC" w:rsidRPr="00653EC7" w:rsidDel="00F21C83">
          <w:delText xml:space="preserve">for lithium-gas reactions </w:delText>
        </w:r>
        <w:r w:rsidR="00260E9F" w:rsidRPr="00653EC7" w:rsidDel="00F21C83">
          <w:delText>are</w:delText>
        </w:r>
        <w:r w:rsidRPr="00653EC7" w:rsidDel="00F21C83">
          <w:delText xml:space="preserve"> lower than the aforementioned energy release</w:delText>
        </w:r>
        <w:r w:rsidR="005B76EC" w:rsidRPr="00653EC7" w:rsidDel="00F21C83">
          <w:delText xml:space="preserve"> from lithium-moist </w:delText>
        </w:r>
        <w:r w:rsidR="00965D1E" w:rsidDel="00F21C83">
          <w:delText xml:space="preserve">gas </w:delText>
        </w:r>
        <w:r w:rsidR="005B76EC" w:rsidRPr="00653EC7" w:rsidDel="00F21C83">
          <w:delText>reaction</w:delText>
        </w:r>
        <w:r w:rsidRPr="00653EC7" w:rsidDel="00F21C83">
          <w:delText xml:space="preserve">, </w:delText>
        </w:r>
        <w:r w:rsidR="005B76EC" w:rsidRPr="00653EC7" w:rsidDel="00F21C83">
          <w:delText xml:space="preserve">it </w:delText>
        </w:r>
        <w:r w:rsidRPr="00653EC7" w:rsidDel="00F21C83">
          <w:delText xml:space="preserve">means that such energy </w:delText>
        </w:r>
        <w:r w:rsidR="005B76EC" w:rsidRPr="00653EC7" w:rsidDel="00F21C83">
          <w:delText xml:space="preserve">release can </w:delText>
        </w:r>
        <w:r w:rsidRPr="00653EC7" w:rsidDel="00F21C83">
          <w:delText xml:space="preserve">enable reactivity of lithium in moist environment </w:delText>
        </w:r>
        <w:r w:rsidR="00C056F3" w:rsidDel="00F21C83">
          <w:delText>with target gases</w:delText>
        </w:r>
        <w:r w:rsidR="00510C1A" w:rsidRPr="00653EC7" w:rsidDel="00F21C83">
          <w:delText>.</w:delText>
        </w:r>
        <w:r w:rsidR="0083191C" w:rsidRPr="00653EC7" w:rsidDel="00F21C83">
          <w:delText xml:space="preserve"> Then, exposure of lithium to moist gas can be introduced as a gas capture technique to address greenhouse gas</w:delText>
        </w:r>
        <w:r w:rsidR="000D4C70" w:rsidRPr="00653EC7" w:rsidDel="00F21C83">
          <w:delText xml:space="preserve"> emissions</w:delText>
        </w:r>
        <w:r w:rsidR="00651B5C" w:rsidDel="00F21C83">
          <w:delText>, such as</w:delText>
        </w:r>
        <w:r w:rsidR="00965D1E" w:rsidDel="00F21C83">
          <w:delText xml:space="preserve"> </w:delText>
        </w:r>
      </w:del>
      <w:del w:id="162" w:author="Milad Asgarpour Khansary" w:date="2018-04-16T22:47:00Z">
        <w:r w:rsidR="00025C98" w:rsidDel="00DE3468">
          <w:delText>CO</w:delText>
        </w:r>
        <w:r w:rsidR="00025C98" w:rsidRPr="00025C98" w:rsidDel="00DE3468">
          <w:rPr>
            <w:vertAlign w:val="subscript"/>
          </w:rPr>
          <w:delText>2</w:delText>
        </w:r>
        <w:r w:rsidR="00965D1E" w:rsidDel="00DE3468">
          <w:delText xml:space="preserve"> </w:delText>
        </w:r>
      </w:del>
      <w:del w:id="163" w:author="Milad Asgarpour Khansary" w:date="2018-04-25T13:22:00Z">
        <w:r w:rsidR="00965D1E" w:rsidDel="00F21C83">
          <w:delText>capture from air, natural gas, biogas as well as post combustion flue gas streams</w:delText>
        </w:r>
        <w:r w:rsidR="0083191C" w:rsidRPr="00653EC7" w:rsidDel="00F21C83">
          <w:delText xml:space="preserve">. </w:delText>
        </w:r>
      </w:del>
      <w:del w:id="164" w:author="Milad Asgarpour Khansary" w:date="2018-04-25T13:24:00Z">
        <w:r w:rsidR="00965D1E" w:rsidDel="00F21C83">
          <w:delText>T</w:delText>
        </w:r>
        <w:r w:rsidR="0083191C" w:rsidRPr="00653EC7" w:rsidDel="00F21C83">
          <w:delText>h</w:delText>
        </w:r>
        <w:r w:rsidR="00FE1350" w:rsidRPr="00653EC7" w:rsidDel="00F21C83">
          <w:delText xml:space="preserve">e performance of this proposed gas capture practice </w:delText>
        </w:r>
        <w:r w:rsidR="00651B5C" w:rsidDel="00F21C83">
          <w:delText>is</w:delText>
        </w:r>
        <w:r w:rsidR="003C280A" w:rsidRPr="00653EC7" w:rsidDel="00F21C83">
          <w:delText xml:space="preserve"> </w:delText>
        </w:r>
        <w:r w:rsidR="00651B5C" w:rsidDel="00F21C83">
          <w:delText>accessed</w:delText>
        </w:r>
        <w:r w:rsidR="00965D1E" w:rsidDel="00F21C83">
          <w:delText xml:space="preserve"> </w:delText>
        </w:r>
        <w:r w:rsidR="00504D78" w:rsidRPr="00653EC7" w:rsidDel="00F21C83">
          <w:delText xml:space="preserve">using a </w:delText>
        </w:r>
        <w:r w:rsidR="00965D1E" w:rsidDel="00F21C83">
          <w:delText xml:space="preserve">modified </w:delText>
        </w:r>
        <w:r w:rsidR="00504D78" w:rsidRPr="00653EC7" w:rsidDel="00F21C83">
          <w:delText>temperature programmed calculation kinetic Monte-Carlo method (</w:delText>
        </w:r>
        <w:r w:rsidR="0072752C" w:rsidRPr="00653EC7" w:rsidDel="00F21C83">
          <w:delText>TPC-kMC</w:delText>
        </w:r>
        <w:r w:rsidR="00504D78" w:rsidRPr="00653EC7" w:rsidDel="00F21C83">
          <w:delText>)</w:delText>
        </w:r>
        <w:r w:rsidR="00085143" w:rsidRPr="00653EC7" w:rsidDel="00F21C83">
          <w:delText xml:space="preserve"> where the competitive progress of reaction of different available gases is evaluated and tracked over time</w:delText>
        </w:r>
        <w:r w:rsidR="007D14FE" w:rsidRPr="00653EC7" w:rsidDel="00F21C83">
          <w:delText xml:space="preserve"> as illustrated in following sections. </w:delText>
        </w:r>
        <w:r w:rsidR="003C280A" w:rsidRPr="00653EC7" w:rsidDel="00F21C83">
          <w:delText xml:space="preserve"> </w:delText>
        </w:r>
      </w:del>
      <w:ins w:id="165" w:author="Milad Asgarpour Khansary" w:date="2018-04-25T13:24:00Z">
        <w:r w:rsidR="00F21C83">
          <w:t xml:space="preserve">   </w:t>
        </w:r>
      </w:ins>
    </w:p>
    <w:p w14:paraId="0B566EA1" w14:textId="6FCC2B8A" w:rsidR="006D6963" w:rsidRDefault="00DC69AD" w:rsidP="00DA2B9E">
      <w:pPr>
        <w:pStyle w:val="Heading1"/>
      </w:pPr>
      <w:r w:rsidRPr="00F14000">
        <w:t xml:space="preserve">Theoretical section </w:t>
      </w:r>
    </w:p>
    <w:p w14:paraId="06AF45D9" w14:textId="0BF55994" w:rsidR="006F1031" w:rsidRPr="00140530" w:rsidRDefault="006F1031" w:rsidP="006F1031">
      <w:pPr>
        <w:pStyle w:val="Heading2"/>
        <w:rPr>
          <w:highlight w:val="yellow"/>
        </w:rPr>
      </w:pPr>
      <w:r w:rsidRPr="00140530">
        <w:rPr>
          <w:highlight w:val="yellow"/>
        </w:rPr>
        <w:t xml:space="preserve">Methods </w:t>
      </w:r>
    </w:p>
    <w:p w14:paraId="776AFA4C" w14:textId="543CAD86" w:rsidR="003F6E14" w:rsidRPr="00653EC7" w:rsidDel="00630872" w:rsidRDefault="006D6299" w:rsidP="00630872">
      <w:pPr>
        <w:rPr>
          <w:del w:id="166" w:author="Milad Asgarpour Khansary" w:date="2018-04-25T15:29:00Z"/>
        </w:rPr>
      </w:pPr>
      <w:ins w:id="167" w:author="Milad Asgarpour Khansary" w:date="2018-04-25T13:50:00Z">
        <w:r>
          <w:t>To track the amount of ca</w:t>
        </w:r>
      </w:ins>
      <w:ins w:id="168" w:author="Milad Asgarpour Khansary" w:date="2018-04-25T15:16:00Z">
        <w:r w:rsidR="00AA7E96">
          <w:t>ptured gases, the reactivity data including reaction rates are needed</w:t>
        </w:r>
      </w:ins>
      <w:ins w:id="169" w:author="Milad Asgarpour Khansary" w:date="2018-04-25T15:17:00Z">
        <w:r w:rsidR="00AA7E96">
          <w:t xml:space="preserve">. The reaction rates can be determined </w:t>
        </w:r>
      </w:ins>
      <w:del w:id="170" w:author="Milad Asgarpour Khansary" w:date="2018-04-25T15:17:00Z">
        <w:r w:rsidR="007B58B0" w:rsidRPr="00653EC7" w:rsidDel="00AA7E96">
          <w:delText>T</w:delText>
        </w:r>
        <w:r w:rsidR="00B96932" w:rsidRPr="00653EC7" w:rsidDel="00AA7E96">
          <w:delText>he</w:delText>
        </w:r>
        <w:r w:rsidR="007B58B0" w:rsidRPr="00653EC7" w:rsidDel="00AA7E96">
          <w:delText xml:space="preserve"> </w:delText>
        </w:r>
        <w:r w:rsidR="0086567A" w:rsidRPr="00653EC7" w:rsidDel="00AA7E96">
          <w:delText xml:space="preserve">reaction </w:delText>
        </w:r>
        <w:r w:rsidR="007B58B0" w:rsidRPr="00653EC7" w:rsidDel="00AA7E96">
          <w:delText xml:space="preserve">were </w:delText>
        </w:r>
        <w:r w:rsidR="00350B3A" w:rsidDel="00AA7E96">
          <w:delText>analyzed</w:delText>
        </w:r>
      </w:del>
      <w:r w:rsidR="00350B3A" w:rsidRPr="00653EC7">
        <w:t xml:space="preserve"> </w:t>
      </w:r>
      <w:r w:rsidR="007B58B0" w:rsidRPr="00653EC7">
        <w:t xml:space="preserve">using </w:t>
      </w:r>
      <w:r w:rsidR="00B96932" w:rsidRPr="00653EC7">
        <w:t xml:space="preserve">transition state theory of chemical reactions </w:t>
      </w:r>
      <w:r w:rsidR="00B96932" w:rsidRPr="00653EC7">
        <w:fldChar w:fldCharType="begin">
          <w:fldData xml:space="preserve">PEVuZE5vdGU+PENpdGU+PEF1dGhvcj5FeXJpbmc8L0F1dGhvcj48WWVhcj4xOTM1PC9ZZWFyPjxS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</w:fldData>
        </w:fldChar>
      </w:r>
      <w:r w:rsidR="001947C9">
        <w:instrText xml:space="preserve"> ADDIN EN.CITE </w:instrText>
      </w:r>
      <w:r w:rsidR="001947C9">
        <w:fldChar w:fldCharType="begin">
          <w:fldData xml:space="preserve">PEVuZE5vdGU+PENpdGU+PEF1dGhvcj5FeXJpbmc8L0F1dGhvcj48WWVhcj4xOTM1PC9ZZWFyPjxS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</w:fldData>
        </w:fldChar>
      </w:r>
      <w:r w:rsidR="001947C9">
        <w:instrText xml:space="preserve"> ADDIN EN.CITE.DATA </w:instrText>
      </w:r>
      <w:r w:rsidR="001947C9">
        <w:fldChar w:fldCharType="end"/>
      </w:r>
      <w:r w:rsidR="00B96932" w:rsidRPr="00653EC7">
        <w:fldChar w:fldCharType="separate"/>
      </w:r>
      <w:r w:rsidR="001947C9">
        <w:rPr>
          <w:noProof/>
        </w:rPr>
        <w:t>[</w:t>
      </w:r>
      <w:hyperlink w:anchor="_ENREF_20" w:tooltip="Eyring, 1935 #1012" w:history="1">
        <w:r w:rsidR="001947C9" w:rsidRPr="00D458A5">
          <w:rPr>
            <w:rStyle w:val="Hyperlink"/>
            <w:noProof/>
          </w:rPr>
          <w:t>20-22</w:t>
        </w:r>
      </w:hyperlink>
      <w:r w:rsidR="001947C9">
        <w:rPr>
          <w:noProof/>
        </w:rPr>
        <w:t>]</w:t>
      </w:r>
      <w:r w:rsidR="00B96932" w:rsidRPr="00653EC7">
        <w:fldChar w:fldCharType="end"/>
      </w:r>
      <w:ins w:id="171" w:author="Milad Asgarpour Khansary" w:date="2018-04-25T15:17:00Z">
        <w:r w:rsidR="00AA7E96">
          <w:t xml:space="preserve">. </w:t>
        </w:r>
      </w:ins>
      <w:ins w:id="172" w:author="Milad Asgarpour Khansary" w:date="2018-04-25T15:19:00Z">
        <w:r w:rsidR="00E228A5" w:rsidRPr="00653EC7">
          <w:t xml:space="preserve">Based on this theory, </w:t>
        </w:r>
        <w:r w:rsidR="00E228A5">
          <w:t xml:space="preserve">reaction </w:t>
        </w:r>
        <w:r w:rsidR="00E228A5" w:rsidRPr="00653EC7">
          <w:t>rate constant</w:t>
        </w:r>
        <w:r w:rsidR="00E228A5">
          <w:t xml:space="preserve"> can be calcutaed using </w:t>
        </w:r>
      </w:ins>
      <w:ins w:id="173" w:author="Milad Asgarpour Khansary" w:date="2018-04-25T15:19:00Z">
        <w:r w:rsidR="00E228A5" w:rsidRPr="00B31784">
          <w:rPr>
            <w:position w:val="-14"/>
          </w:rPr>
          <w:object w:dxaOrig="2720" w:dyaOrig="400" w14:anchorId="7D4D09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37.1pt;height:21.9pt" o:ole="">
              <v:imagedata r:id="rId13" o:title=""/>
            </v:shape>
            <o:OLEObject Type="Embed" ProgID="Equation.DSMT4" ShapeID="_x0000_i1032" DrawAspect="Content" ObjectID="_1662548448" r:id="rId14"/>
          </w:object>
        </w:r>
      </w:ins>
      <w:ins w:id="174" w:author="Milad Asgarpour Khansary" w:date="2018-04-25T15:20:00Z">
        <w:r w:rsidR="00E228A5">
          <w:t xml:space="preserve">, </w:t>
        </w:r>
      </w:ins>
      <w:ins w:id="175" w:author="Milad Asgarpour Khansary" w:date="2018-04-25T15:19:00Z">
        <w:r w:rsidR="00E228A5" w:rsidRPr="00B31784">
          <w:t xml:space="preserve">where </w:t>
        </w:r>
        <w:r w:rsidR="00E228A5" w:rsidRPr="00B31784">
          <w:rPr>
            <w:i/>
            <w:iCs/>
          </w:rPr>
          <w:t>k</w:t>
        </w:r>
        <w:r w:rsidR="00E228A5" w:rsidRPr="00B31784">
          <w:rPr>
            <w:i/>
            <w:iCs/>
            <w:vertAlign w:val="subscript"/>
          </w:rPr>
          <w:t>B</w:t>
        </w:r>
        <w:r w:rsidR="00E228A5" w:rsidRPr="00B31784">
          <w:t xml:space="preserve"> is Boltzmann’s constant (1.38064852×10</w:t>
        </w:r>
        <w:r w:rsidR="00E228A5" w:rsidRPr="00F14000">
          <w:rPr>
            <w:vertAlign w:val="superscript"/>
          </w:rPr>
          <w:t>-23</w:t>
        </w:r>
        <w:r w:rsidR="00E228A5" w:rsidRPr="00F14000">
          <w:t xml:space="preserve"> J.K</w:t>
        </w:r>
        <w:r w:rsidR="00E228A5" w:rsidRPr="00F14000">
          <w:rPr>
            <w:vertAlign w:val="superscript"/>
          </w:rPr>
          <w:t>-1</w:t>
        </w:r>
        <w:r w:rsidR="00E228A5" w:rsidRPr="00F14000">
          <w:t xml:space="preserve">), </w:t>
        </w:r>
        <w:r w:rsidR="00E228A5" w:rsidRPr="00F14000">
          <w:rPr>
            <w:i/>
            <w:iCs/>
          </w:rPr>
          <w:t>h</w:t>
        </w:r>
        <w:r w:rsidR="00E228A5" w:rsidRPr="00F14000">
          <w:t xml:space="preserve"> is Planck’s constant (6.626069934×10</w:t>
        </w:r>
        <w:r w:rsidR="00E228A5" w:rsidRPr="00F14000">
          <w:rPr>
            <w:vertAlign w:val="superscript"/>
          </w:rPr>
          <w:t>-34</w:t>
        </w:r>
        <w:r w:rsidR="00E228A5" w:rsidRPr="00F14000">
          <w:t xml:space="preserve"> J.s), </w:t>
        </w:r>
        <w:r w:rsidR="00E228A5" w:rsidRPr="00F14000">
          <w:rPr>
            <w:i/>
            <w:iCs/>
          </w:rPr>
          <w:t>R</w:t>
        </w:r>
        <w:r w:rsidR="00E228A5" w:rsidRPr="00F14000">
          <w:t xml:space="preserve"> is universal gas constant (8.3144598 J.K</w:t>
        </w:r>
        <w:r w:rsidR="00E228A5" w:rsidRPr="00F14000">
          <w:rPr>
            <w:vertAlign w:val="superscript"/>
          </w:rPr>
          <w:t>-1</w:t>
        </w:r>
        <w:r w:rsidR="00E228A5" w:rsidRPr="00F14000">
          <w:t>.mol</w:t>
        </w:r>
        <w:r w:rsidR="00E228A5" w:rsidRPr="00F14000">
          <w:rPr>
            <w:vertAlign w:val="superscript"/>
          </w:rPr>
          <w:t>-1</w:t>
        </w:r>
        <w:r w:rsidR="00E228A5" w:rsidRPr="00F14000">
          <w:t xml:space="preserve">), </w:t>
        </w:r>
        <w:r w:rsidR="00E228A5" w:rsidRPr="00F14000">
          <w:rPr>
            <w:i/>
            <w:iCs/>
          </w:rPr>
          <w:t>T</w:t>
        </w:r>
        <w:r w:rsidR="00E228A5" w:rsidRPr="00F14000">
          <w:t xml:space="preserve"> is temperature in Kelvin </w:t>
        </w:r>
        <w:r w:rsidR="00E228A5" w:rsidRPr="00B31784">
          <w:fldChar w:fldCharType="begin">
            <w:fldData xml:space="preserve">PEVuZE5vdGU+PENpdGU+PEF1dGhvcj5UcnVobGFyPC9BdXRob3I+PFllYXI+MTk5NjwvWWVhcj48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</w:fldData>
          </w:fldChar>
        </w:r>
      </w:ins>
      <w:r w:rsidR="00E228A5">
        <w:instrText xml:space="preserve"> ADDIN EN.CITE </w:instrText>
      </w:r>
      <w:r w:rsidR="00E228A5">
        <w:fldChar w:fldCharType="begin">
          <w:fldData xml:space="preserve">PEVuZE5vdGU+PENpdGU+PEF1dGhvcj5UcnVobGFyPC9BdXRob3I+PFllYXI+MTk5NjwvWWVhcj48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</w:fldData>
        </w:fldChar>
      </w:r>
      <w:r w:rsidR="00E228A5">
        <w:instrText xml:space="preserve"> ADDIN EN.CITE.DATA </w:instrText>
      </w:r>
      <w:r w:rsidR="00E228A5">
        <w:fldChar w:fldCharType="end"/>
      </w:r>
      <w:ins w:id="176" w:author="Milad Asgarpour Khansary" w:date="2018-04-25T15:19:00Z">
        <w:r w:rsidR="00E228A5" w:rsidRPr="00B31784">
          <w:fldChar w:fldCharType="separate"/>
        </w:r>
      </w:ins>
      <w:r w:rsidR="00E228A5">
        <w:rPr>
          <w:noProof/>
        </w:rPr>
        <w:t>[</w:t>
      </w:r>
      <w:hyperlink w:anchor="_ENREF_23" w:tooltip="Truhlar, 1996 #1014" w:history="1">
        <w:r w:rsidR="00E228A5" w:rsidRPr="00D458A5">
          <w:rPr>
            <w:rStyle w:val="Hyperlink"/>
            <w:noProof/>
          </w:rPr>
          <w:t>23-25</w:t>
        </w:r>
      </w:hyperlink>
      <w:r w:rsidR="00E228A5">
        <w:rPr>
          <w:noProof/>
        </w:rPr>
        <w:t>]</w:t>
      </w:r>
      <w:ins w:id="177" w:author="Milad Asgarpour Khansary" w:date="2018-04-25T15:19:00Z">
        <w:r w:rsidR="00E228A5" w:rsidRPr="00B31784">
          <w:fldChar w:fldCharType="end"/>
        </w:r>
        <w:r w:rsidR="00E228A5" w:rsidRPr="00B31784">
          <w:t>.</w:t>
        </w:r>
      </w:ins>
      <w:ins w:id="178" w:author="Milad Asgarpour Khansary" w:date="2018-04-25T15:20:00Z">
        <w:r w:rsidR="00E228A5">
          <w:t xml:space="preserve"> </w:t>
        </w:r>
      </w:ins>
      <w:moveToRangeStart w:id="179" w:author="Milad Asgarpour Khansary" w:date="2018-04-25T15:20:00Z" w:name="move512432973"/>
      <w:moveTo w:id="180" w:author="Milad Asgarpour Khansary" w:date="2018-04-25T15:20:00Z">
        <w:r w:rsidR="00E228A5" w:rsidRPr="00653EC7">
          <w:t xml:space="preserve">Based on this theory, </w:t>
        </w:r>
        <w:r w:rsidR="00E228A5">
          <w:t xml:space="preserve">reaction </w:t>
        </w:r>
        <w:r w:rsidR="00E228A5" w:rsidRPr="00653EC7">
          <w:t xml:space="preserve">rate constant is related to free energy of activation </w:t>
        </w:r>
        <w:r w:rsidR="00E228A5">
          <w:t>(</w:t>
        </w:r>
        <w:r w:rsidR="00E228A5" w:rsidRPr="00653EC7">
          <w:rPr>
            <w:i/>
            <w:iCs/>
          </w:rPr>
          <w:t>∆G</w:t>
        </w:r>
        <w:r w:rsidR="00E228A5">
          <w:t xml:space="preserve">) </w:t>
        </w:r>
        <w:r w:rsidR="00E228A5" w:rsidRPr="00653EC7">
          <w:t xml:space="preserve">as </w:t>
        </w:r>
        <w:r w:rsidR="00E228A5" w:rsidRPr="00653EC7">
          <w:rPr>
            <w:position w:val="-6"/>
          </w:rPr>
          <w:object w:dxaOrig="859" w:dyaOrig="320" w14:anchorId="330DED13">
            <v:shape id="_x0000_i1026" type="#_x0000_t75" style="width:43.8pt;height:14.4pt" o:ole="">
              <v:imagedata r:id="rId15" o:title=""/>
            </v:shape>
            <o:OLEObject Type="Embed" ProgID="Equation.DSMT4" ShapeID="_x0000_i1026" DrawAspect="Content" ObjectID="_1662548449" r:id="rId16"/>
          </w:object>
        </w:r>
        <w:r w:rsidR="00E228A5" w:rsidRPr="00653EC7">
          <w:t xml:space="preserve"> indicating that </w:t>
        </w:r>
        <w:r w:rsidR="00E228A5">
          <w:t xml:space="preserve">a </w:t>
        </w:r>
        <w:r w:rsidR="00E228A5" w:rsidRPr="00653EC7">
          <w:t xml:space="preserve">higher </w:t>
        </w:r>
        <w:r w:rsidR="00E228A5" w:rsidRPr="00653EC7">
          <w:rPr>
            <w:i/>
            <w:iCs/>
          </w:rPr>
          <w:t>∆G</w:t>
        </w:r>
        <w:r w:rsidR="00E228A5" w:rsidRPr="00653EC7">
          <w:t xml:space="preserve"> </w:t>
        </w:r>
        <w:r w:rsidR="00E228A5">
          <w:t>correspond</w:t>
        </w:r>
        <w:r w:rsidR="00E228A5" w:rsidRPr="00653EC7">
          <w:t xml:space="preserve">s </w:t>
        </w:r>
        <w:r w:rsidR="00E228A5">
          <w:t xml:space="preserve">to a </w:t>
        </w:r>
        <w:r w:rsidR="00E228A5" w:rsidRPr="00653EC7">
          <w:t xml:space="preserve">lower </w:t>
        </w:r>
        <w:r w:rsidR="00E228A5" w:rsidRPr="00653EC7">
          <w:rPr>
            <w:i/>
            <w:iCs/>
          </w:rPr>
          <w:t>k</w:t>
        </w:r>
        <w:r w:rsidR="00E228A5" w:rsidRPr="00653EC7">
          <w:t xml:space="preserve"> and </w:t>
        </w:r>
        <w:r w:rsidR="00E228A5">
          <w:t xml:space="preserve">thus a </w:t>
        </w:r>
        <w:r w:rsidR="00E228A5" w:rsidRPr="00653EC7">
          <w:t xml:space="preserve">slower progress </w:t>
        </w:r>
        <w:r w:rsidR="00E228A5" w:rsidRPr="00653EC7">
          <w:fldChar w:fldCharType="begin"/>
        </w:r>
        <w:r w:rsidR="00E228A5">
          <w:instrText xml:space="preserve"> ADDIN EN.CITE &lt;EndNote&gt;&lt;Cite&gt;&lt;Author&gt;Manthe&lt;/Author&gt;&lt;Year&gt;2011&lt;/Year&gt;&lt;RecNum&gt;1011&lt;/RecNum&gt;&lt;DisplayText&gt;[22]&lt;/DisplayText&gt;&lt;record&gt;&lt;rec-number&gt;1011&lt;/rec-number&gt;&lt;foreign-keys&gt;&lt;key app="EN" db-id="r2p5rr9s7p9xfpe9vz2vwfa7p0eszdv5tvat" timestamp="1511323098"&gt;1011&lt;/key&gt;&lt;/foreign-keys&gt;&lt;ref-type name="Journal Article"&gt;17&lt;/ref-type&gt;&lt;contributors&gt;&lt;authors&gt;&lt;author&gt;Manthe, Uwe&lt;/author&gt;&lt;/authors&gt;&lt;/contributors&gt;&lt;titles&gt;&lt;title&gt;Accurate calculations of reaction rates: predictive theory based on a rigorous quantum transition state concept&lt;/title&gt;&lt;secondary-title&gt;Molecular Physics&lt;/secondary-title&gt;&lt;/titles&gt;&lt;periodical&gt;&lt;full-title&gt;Molecular Physics&lt;/full-title&gt;&lt;/periodical&gt;&lt;pages&gt;1415-1426&lt;/pages&gt;&lt;volume&gt;109&lt;/volume&gt;&lt;number&gt;11&lt;/number&gt;&lt;dates&gt;&lt;year&gt;2011&lt;/year&gt;&lt;pub-dates&gt;&lt;date&gt;2011/06/10&lt;/date&gt;&lt;/pub-dates&gt;&lt;/dates&gt;&lt;publisher&gt;Taylor &amp;amp; Francis&lt;/publisher&gt;&lt;isbn&gt;0026-8976&lt;/isbn&gt;&lt;urls&gt;&lt;related-urls&gt;&lt;url&gt;http://www.tandfonline.com/doi/abs/10.1080/00268976.2011.564594&lt;/url&gt;&lt;/related-urls&gt;&lt;/urls&gt;&lt;electronic-resource-num&gt;10.1080/00268976.2011.564594&lt;/electronic-resource-num&gt;&lt;/record&gt;&lt;/Cite&gt;&lt;/EndNote&gt;</w:instrText>
        </w:r>
        <w:r w:rsidR="00E228A5" w:rsidRPr="00653EC7">
          <w:fldChar w:fldCharType="separate"/>
        </w:r>
        <w:r w:rsidR="00E228A5">
          <w:rPr>
            <w:noProof/>
          </w:rPr>
          <w:t>[</w:t>
        </w:r>
      </w:moveTo>
      <w:r w:rsidR="00D458A5">
        <w:rPr>
          <w:noProof/>
        </w:rPr>
        <w:fldChar w:fldCharType="begin"/>
      </w:r>
      <w:r w:rsidR="00D458A5">
        <w:rPr>
          <w:noProof/>
        </w:rPr>
        <w:instrText xml:space="preserve"> HYPERLINK  \l "_ENREF_22" \o "Manthe, 2011 #1011" </w:instrText>
      </w:r>
      <w:r w:rsidR="00D458A5">
        <w:rPr>
          <w:noProof/>
        </w:rPr>
        <w:fldChar w:fldCharType="separate"/>
      </w:r>
      <w:r w:rsidR="00E228A5" w:rsidRPr="00D458A5">
        <w:rPr>
          <w:rStyle w:val="Hyperlink"/>
          <w:noProof/>
        </w:rPr>
        <w:t>22</w:t>
      </w:r>
      <w:r w:rsidR="00D458A5">
        <w:rPr>
          <w:noProof/>
        </w:rPr>
        <w:fldChar w:fldCharType="end"/>
      </w:r>
      <w:moveTo w:id="181" w:author="Milad Asgarpour Khansary" w:date="2018-04-25T15:20:00Z">
        <w:r w:rsidR="00E228A5">
          <w:rPr>
            <w:noProof/>
          </w:rPr>
          <w:t>]</w:t>
        </w:r>
        <w:r w:rsidR="00E228A5" w:rsidRPr="00653EC7">
          <w:fldChar w:fldCharType="end"/>
        </w:r>
        <w:r w:rsidR="00E228A5" w:rsidRPr="00653EC7">
          <w:t>.</w:t>
        </w:r>
      </w:moveTo>
      <w:moveToRangeEnd w:id="179"/>
      <w:ins w:id="182" w:author="Milad Asgarpour Khansary" w:date="2018-04-25T15:21:00Z">
        <w:r w:rsidR="00E228A5">
          <w:t xml:space="preserve"> </w:t>
        </w:r>
      </w:ins>
      <w:del w:id="183" w:author="Milad Asgarpour Khansary" w:date="2018-04-25T15:18:00Z">
        <w:r w:rsidR="003F6E14" w:rsidRPr="00653EC7" w:rsidDel="00AA7E96">
          <w:delText xml:space="preserve"> which </w:delText>
        </w:r>
      </w:del>
      <w:del w:id="184" w:author="Milad Asgarpour Khansary" w:date="2018-04-25T15:21:00Z">
        <w:r w:rsidR="00853C19" w:rsidRPr="00653EC7" w:rsidDel="00E228A5">
          <w:delText xml:space="preserve">accounts for the </w:delText>
        </w:r>
        <w:r w:rsidR="000608BB" w:rsidRPr="00653EC7" w:rsidDel="00E228A5">
          <w:delText>t</w:delText>
        </w:r>
        <w:r w:rsidR="004C7444" w:rsidRPr="00653EC7" w:rsidDel="00E228A5">
          <w:delText xml:space="preserve">emperature </w:delText>
        </w:r>
        <w:r w:rsidR="00853C19" w:rsidRPr="00653EC7" w:rsidDel="00E228A5">
          <w:delText xml:space="preserve">effects on </w:delText>
        </w:r>
        <w:r w:rsidR="004C7444" w:rsidRPr="00653EC7" w:rsidDel="00E228A5">
          <w:delText xml:space="preserve">the share of different transition states </w:delText>
        </w:r>
        <w:r w:rsidR="000608BB" w:rsidRPr="00653EC7" w:rsidDel="00E228A5">
          <w:delText xml:space="preserve">in </w:delText>
        </w:r>
        <w:r w:rsidR="00D140BA" w:rsidRPr="00653EC7" w:rsidDel="00E228A5">
          <w:delText xml:space="preserve">the </w:delText>
        </w:r>
        <w:r w:rsidR="00853C19" w:rsidRPr="00653EC7" w:rsidDel="00E228A5">
          <w:delText xml:space="preserve">progress of </w:delText>
        </w:r>
        <w:r w:rsidR="000608BB" w:rsidRPr="00653EC7" w:rsidDel="00E228A5">
          <w:delText>reaction</w:delText>
        </w:r>
        <w:r w:rsidR="00853C19" w:rsidRPr="00653EC7" w:rsidDel="00E228A5">
          <w:delText>s</w:delText>
        </w:r>
        <w:r w:rsidR="007B58B0" w:rsidRPr="00653EC7" w:rsidDel="00E228A5">
          <w:delText xml:space="preserve">. Such </w:delText>
        </w:r>
        <w:r w:rsidR="00350B3A" w:rsidDel="00E228A5">
          <w:delText xml:space="preserve">transition </w:delText>
        </w:r>
        <w:r w:rsidR="007B58B0" w:rsidRPr="00653EC7" w:rsidDel="00E228A5">
          <w:delText xml:space="preserve">states </w:delText>
        </w:r>
        <w:r w:rsidR="00FE38D5" w:rsidRPr="00653EC7" w:rsidDel="00E228A5">
          <w:delText xml:space="preserve">may </w:delText>
        </w:r>
        <w:r w:rsidR="000608BB" w:rsidRPr="00653EC7" w:rsidDel="00E228A5">
          <w:delText>result</w:delText>
        </w:r>
        <w:r w:rsidR="00FE38D5" w:rsidRPr="00653EC7" w:rsidDel="00E228A5">
          <w:delText xml:space="preserve"> </w:delText>
        </w:r>
        <w:r w:rsidR="000608BB" w:rsidRPr="00653EC7" w:rsidDel="00E228A5">
          <w:delText xml:space="preserve">in </w:delText>
        </w:r>
        <w:r w:rsidR="00FE38D5" w:rsidRPr="00653EC7" w:rsidDel="00E228A5">
          <w:delText xml:space="preserve">a </w:delText>
        </w:r>
        <w:r w:rsidR="000608BB" w:rsidRPr="00653EC7" w:rsidDel="00E228A5">
          <w:delText xml:space="preserve">different </w:delText>
        </w:r>
        <w:r w:rsidR="00FE38D5" w:rsidRPr="00653EC7" w:rsidDel="00E228A5">
          <w:delText>reaction path</w:delText>
        </w:r>
        <w:r w:rsidR="00C83F40" w:rsidRPr="00653EC7" w:rsidDel="00E228A5">
          <w:delText>s</w:delText>
        </w:r>
        <w:r w:rsidR="00FE38D5" w:rsidRPr="00653EC7" w:rsidDel="00E228A5">
          <w:delText xml:space="preserve"> </w:delText>
        </w:r>
        <w:r w:rsidR="000608BB" w:rsidRPr="00653EC7" w:rsidDel="00E228A5">
          <w:fldChar w:fldCharType="begin"/>
        </w:r>
        <w:r w:rsidR="00E228A5" w:rsidDel="00E228A5">
          <w:delInstrText xml:space="preserve"> ADDIN EN.CITE &lt;EndNote&gt;&lt;Cite&gt;&lt;Author&gt;Goyal&lt;/Author&gt;&lt;Year&gt;2014&lt;/Year&gt;&lt;RecNum&gt;1057&lt;/RecNum&gt;&lt;DisplayText&gt;[26]&lt;/DisplayText&gt;&lt;record&gt;&lt;rec-number&gt;1057&lt;/rec-number&gt;&lt;foreign-keys&gt;&lt;key app="EN" db-id="r2p5rr9s7p9xfpe9vz2vwfa7p0eszdv5tvat" timestamp="1512471743"&gt;1057&lt;/key&gt;&lt;/foreign-keys&gt;&lt;ref-type name="Journal Article"&gt;17&lt;/ref-type&gt;&lt;contributors&gt;&lt;authors&gt;&lt;author&gt;Goyal, Puja&lt;/author&gt;&lt;author&gt;Qian, Hu-Jun&lt;/author&gt;&lt;author&gt;Irle, Stephan&lt;/author&gt;&lt;author&gt;Lu, Xiya&lt;/author&gt;&lt;author&gt;Roston, Daniel&lt;/author&gt;&lt;author&gt;Mori, Toshifumi&lt;/author&gt;&lt;author&gt;Elstner, Marcus&lt;/author&gt;&lt;author&gt;Cui, Qiang&lt;/author&gt;&lt;/authors&gt;&lt;/contributors&gt;&lt;titles&gt;&lt;title&gt;Molecular Simulation of Water and Hydration Effects in Different Environments: Challenges and Developments for DFTB Based Models&lt;/title&gt;&lt;secondary-title&gt;The Journal of Physical Chemistry B&lt;/secondary-title&gt;&lt;/titles&gt;&lt;periodical&gt;&lt;full-title&gt;The Journal of Physical Chemistry B&lt;/full-title&gt;&lt;/periodical&gt;&lt;pages&gt;11007-11027&lt;/pages&gt;&lt;volume&gt;118&lt;/volume&gt;&lt;number&gt;38&lt;/number&gt;&lt;dates&gt;&lt;year&gt;2014&lt;/year&gt;&lt;pub-dates&gt;&lt;date&gt;2014/09/25&lt;/date&gt;&lt;/pub-dates&gt;&lt;/dates&gt;&lt;publisher&gt;American Chemical Society&lt;/publisher&gt;&lt;isbn&gt;1520-6106&lt;/isbn&gt;&lt;urls&gt;&lt;related-urls&gt;&lt;url&gt;http://dx.doi.org/10.1021/jp503372v&lt;/url&gt;&lt;/related-urls&gt;&lt;/urls&gt;&lt;electronic-resource-num&gt;10.1021/jp503372v&lt;/electronic-resource-num&gt;&lt;/record&gt;&lt;/Cite&gt;&lt;/EndNote&gt;</w:delInstrText>
        </w:r>
        <w:r w:rsidR="000608BB" w:rsidRPr="00653EC7" w:rsidDel="00E228A5">
          <w:fldChar w:fldCharType="separate"/>
        </w:r>
        <w:r w:rsidR="00E228A5" w:rsidDel="00E228A5">
          <w:rPr>
            <w:noProof/>
          </w:rPr>
          <w:delText>[</w:delText>
        </w:r>
      </w:del>
      <w:r w:rsidR="00D458A5">
        <w:rPr>
          <w:noProof/>
        </w:rPr>
        <w:fldChar w:fldCharType="begin"/>
      </w:r>
      <w:r w:rsidR="00D458A5">
        <w:rPr>
          <w:noProof/>
        </w:rPr>
        <w:instrText xml:space="preserve"> HYPERLINK  \l "_ENREF_26" \o "Goyal, 2014 #1057" </w:instrText>
      </w:r>
      <w:r w:rsidR="00D458A5">
        <w:rPr>
          <w:noProof/>
        </w:rPr>
        <w:fldChar w:fldCharType="separate"/>
      </w:r>
      <w:del w:id="185" w:author="Unknown">
        <w:r w:rsidR="00E228A5" w:rsidRPr="00D458A5" w:rsidDel="00E228A5">
          <w:rPr>
            <w:rStyle w:val="Hyperlink"/>
            <w:noProof/>
          </w:rPr>
          <w:delText>26</w:delText>
        </w:r>
      </w:del>
      <w:r w:rsidR="00D458A5">
        <w:rPr>
          <w:noProof/>
        </w:rPr>
        <w:fldChar w:fldCharType="end"/>
      </w:r>
      <w:del w:id="186" w:author="Milad Asgarpour Khansary" w:date="2018-04-25T15:21:00Z">
        <w:r w:rsidR="00E228A5" w:rsidDel="00E228A5">
          <w:rPr>
            <w:noProof/>
          </w:rPr>
          <w:delText>]</w:delText>
        </w:r>
        <w:r w:rsidR="000608BB" w:rsidRPr="00653EC7" w:rsidDel="00E228A5">
          <w:fldChar w:fldCharType="end"/>
        </w:r>
        <w:r w:rsidR="000608BB" w:rsidRPr="00653EC7" w:rsidDel="00E228A5">
          <w:delText xml:space="preserve">. </w:delText>
        </w:r>
      </w:del>
      <w:moveFromRangeStart w:id="187" w:author="Milad Asgarpour Khansary" w:date="2018-04-25T15:20:00Z" w:name="move512432973"/>
      <w:moveFrom w:id="188" w:author="Milad Asgarpour Khansary" w:date="2018-04-25T15:20:00Z">
        <w:r w:rsidR="003F6E14" w:rsidRPr="00653EC7" w:rsidDel="00E228A5">
          <w:t xml:space="preserve">Based on this theory, </w:t>
        </w:r>
        <w:r w:rsidR="00350B3A" w:rsidDel="00E228A5">
          <w:t xml:space="preserve">reaction </w:t>
        </w:r>
        <w:r w:rsidR="00FE38D5" w:rsidRPr="00653EC7" w:rsidDel="00E228A5">
          <w:t xml:space="preserve">rate constant is related to free energy of activation </w:t>
        </w:r>
        <w:r w:rsidR="00350B3A" w:rsidDel="00E228A5">
          <w:t>(</w:t>
        </w:r>
        <w:r w:rsidR="00350B3A" w:rsidRPr="00653EC7" w:rsidDel="00E228A5">
          <w:rPr>
            <w:i/>
            <w:iCs/>
          </w:rPr>
          <w:t>∆G</w:t>
        </w:r>
        <w:r w:rsidR="00350B3A" w:rsidDel="00E228A5">
          <w:t xml:space="preserve">) </w:t>
        </w:r>
        <w:r w:rsidR="00FE38D5" w:rsidRPr="00653EC7" w:rsidDel="00E228A5">
          <w:t xml:space="preserve">as </w:t>
        </w:r>
        <w:r w:rsidR="00FE38D5" w:rsidRPr="00653EC7" w:rsidDel="00E228A5">
          <w:rPr>
            <w:position w:val="-6"/>
          </w:rPr>
          <w:object w:dxaOrig="859" w:dyaOrig="320" w14:anchorId="67DE4765">
            <v:shape id="_x0000_i1027" type="#_x0000_t75" style="width:43.8pt;height:14.4pt" o:ole="">
              <v:imagedata r:id="rId15" o:title=""/>
            </v:shape>
            <o:OLEObject Type="Embed" ProgID="Equation.DSMT4" ShapeID="_x0000_i1027" DrawAspect="Content" ObjectID="_1662548450" r:id="rId17"/>
          </w:object>
        </w:r>
        <w:r w:rsidR="00772CF6" w:rsidRPr="00653EC7" w:rsidDel="00E228A5">
          <w:t xml:space="preserve"> indicating that </w:t>
        </w:r>
        <w:r w:rsidR="00934BF5" w:rsidDel="00E228A5">
          <w:t xml:space="preserve">a </w:t>
        </w:r>
        <w:r w:rsidR="00772CF6" w:rsidRPr="00653EC7" w:rsidDel="00E228A5">
          <w:t xml:space="preserve">higher </w:t>
        </w:r>
        <w:r w:rsidR="00772CF6" w:rsidRPr="00653EC7" w:rsidDel="00E228A5">
          <w:rPr>
            <w:i/>
            <w:iCs/>
          </w:rPr>
          <w:t>∆G</w:t>
        </w:r>
        <w:r w:rsidR="00772CF6" w:rsidRPr="00653EC7" w:rsidDel="00E228A5">
          <w:t xml:space="preserve"> </w:t>
        </w:r>
        <w:r w:rsidR="00934BF5" w:rsidDel="00E228A5">
          <w:t>correspond</w:t>
        </w:r>
        <w:r w:rsidR="00934BF5" w:rsidRPr="00653EC7" w:rsidDel="00E228A5">
          <w:t xml:space="preserve">s </w:t>
        </w:r>
        <w:r w:rsidR="00934BF5" w:rsidDel="00E228A5">
          <w:t xml:space="preserve">to a </w:t>
        </w:r>
        <w:r w:rsidR="00772CF6" w:rsidRPr="00653EC7" w:rsidDel="00E228A5">
          <w:t xml:space="preserve">lower </w:t>
        </w:r>
        <w:r w:rsidR="00772CF6" w:rsidRPr="00653EC7" w:rsidDel="00E228A5">
          <w:rPr>
            <w:i/>
            <w:iCs/>
          </w:rPr>
          <w:t>k</w:t>
        </w:r>
        <w:r w:rsidR="00772CF6" w:rsidRPr="00653EC7" w:rsidDel="00E228A5">
          <w:t xml:space="preserve"> and </w:t>
        </w:r>
        <w:r w:rsidR="00934BF5" w:rsidDel="00E228A5">
          <w:t xml:space="preserve">thus a </w:t>
        </w:r>
        <w:r w:rsidR="00772CF6" w:rsidRPr="00653EC7" w:rsidDel="00E228A5">
          <w:t>slower progress</w:t>
        </w:r>
        <w:r w:rsidR="00412973" w:rsidRPr="00653EC7" w:rsidDel="00E228A5">
          <w:t xml:space="preserve"> </w:t>
        </w:r>
        <w:r w:rsidR="009C3819" w:rsidRPr="00653EC7" w:rsidDel="00E228A5">
          <w:fldChar w:fldCharType="begin"/>
        </w:r>
        <w:r w:rsidR="001947C9" w:rsidDel="00E228A5">
          <w:instrText xml:space="preserve"> ADDIN EN.CITE &lt;EndNote&gt;&lt;Cite&gt;&lt;Author&gt;Manthe&lt;/Author&gt;&lt;Year&gt;2011&lt;/Year&gt;&lt;RecNum&gt;1011&lt;/RecNum&gt;&lt;DisplayText&gt;[22]&lt;/DisplayText&gt;&lt;record&gt;&lt;rec-number&gt;1011&lt;/rec-number&gt;&lt;foreign-keys&gt;&lt;key app="EN" db-id="r2p5rr9s7p9xfpe9vz2vwfa7p0eszdv5tvat" timestamp="1511323098"&gt;1011&lt;/key&gt;&lt;/foreign-keys&gt;&lt;ref-type name="Journal Article"&gt;17&lt;/ref-type&gt;&lt;contributors&gt;&lt;authors&gt;&lt;author&gt;Manthe, Uwe&lt;/author&gt;&lt;/authors&gt;&lt;/contributors&gt;&lt;titles&gt;&lt;title&gt;Accurate calculations of reaction rates: predictive theory based on a rigorous quantum transition state concept&lt;/title&gt;&lt;secondary-title&gt;Molecular Physics&lt;/secondary-title&gt;&lt;/titles&gt;&lt;periodical&gt;&lt;full-title&gt;Molecular Physics&lt;/full-title&gt;&lt;/periodical&gt;&lt;pages&gt;1415-1426&lt;/pages&gt;&lt;volume&gt;109&lt;/volume&gt;&lt;number&gt;11&lt;/number&gt;&lt;dates&gt;&lt;year&gt;2011&lt;/year&gt;&lt;pub-dates&gt;&lt;date&gt;2011/06/10&lt;/date&gt;&lt;/pub-dates&gt;&lt;/dates&gt;&lt;publisher&gt;Taylor &amp;amp; Francis&lt;/publisher&gt;&lt;isbn&gt;0026-8976&lt;/isbn&gt;&lt;urls&gt;&lt;related-urls&gt;&lt;url&gt;http://www.tandfonline.com/doi/abs/10.1080/00268976.2011.564594&lt;/url&gt;&lt;/related-urls&gt;&lt;/urls&gt;&lt;electronic-resource-num&gt;10.1080/00268976.2011.564594&lt;/electronic-resource-num&gt;&lt;/record&gt;&lt;/Cite&gt;&lt;/EndNote&gt;</w:instrText>
        </w:r>
        <w:r w:rsidR="009C3819" w:rsidRPr="00653EC7" w:rsidDel="00E228A5">
          <w:fldChar w:fldCharType="separate"/>
        </w:r>
        <w:r w:rsidR="001947C9" w:rsidDel="00E228A5">
          <w:rPr>
            <w:noProof/>
          </w:rPr>
          <w:t>[</w:t>
        </w:r>
      </w:moveFrom>
      <w:r w:rsidR="00D458A5">
        <w:rPr>
          <w:noProof/>
        </w:rPr>
        <w:fldChar w:fldCharType="begin"/>
      </w:r>
      <w:r w:rsidR="00D458A5">
        <w:rPr>
          <w:noProof/>
        </w:rPr>
        <w:instrText xml:space="preserve"> HYPERLINK  \l "_ENREF_22" \o "Manthe, 2011 #1011" </w:instrText>
      </w:r>
      <w:r w:rsidR="00D458A5">
        <w:rPr>
          <w:noProof/>
        </w:rPr>
        <w:fldChar w:fldCharType="separate"/>
      </w:r>
      <w:r w:rsidR="001947C9" w:rsidRPr="00D458A5" w:rsidDel="00E228A5">
        <w:rPr>
          <w:rStyle w:val="Hyperlink"/>
          <w:noProof/>
        </w:rPr>
        <w:t>22</w:t>
      </w:r>
      <w:r w:rsidR="00D458A5">
        <w:rPr>
          <w:noProof/>
        </w:rPr>
        <w:fldChar w:fldCharType="end"/>
      </w:r>
      <w:moveFrom w:id="189" w:author="Milad Asgarpour Khansary" w:date="2018-04-25T15:20:00Z">
        <w:r w:rsidR="001947C9" w:rsidDel="00E228A5">
          <w:rPr>
            <w:noProof/>
          </w:rPr>
          <w:t>]</w:t>
        </w:r>
        <w:r w:rsidR="009C3819" w:rsidRPr="00653EC7" w:rsidDel="00E228A5">
          <w:fldChar w:fldCharType="end"/>
        </w:r>
        <w:r w:rsidR="00F6131D" w:rsidRPr="00653EC7" w:rsidDel="00E228A5">
          <w:t xml:space="preserve">. </w:t>
        </w:r>
      </w:moveFrom>
      <w:moveFromRangeEnd w:id="187"/>
      <w:ins w:id="190" w:author="Milad Asgarpour Khansary" w:date="2018-04-25T15:24:00Z">
        <w:r w:rsidR="00E228A5">
          <w:t xml:space="preserve">These calculations have been carried </w:t>
        </w:r>
      </w:ins>
      <w:ins w:id="191" w:author="Milad Asgarpour Khansary" w:date="2018-04-25T15:25:00Z">
        <w:r w:rsidR="00E228A5">
          <w:t xml:space="preserve">out </w:t>
        </w:r>
      </w:ins>
      <w:ins w:id="192" w:author="Milad Asgarpour Khansary" w:date="2018-04-25T15:24:00Z">
        <w:r w:rsidR="00E228A5">
          <w:t xml:space="preserve">using </w:t>
        </w:r>
      </w:ins>
      <w:del w:id="193" w:author="Milad Asgarpour Khansary" w:date="2018-04-25T15:24:00Z">
        <w:r w:rsidR="006610E1" w:rsidRPr="00653EC7" w:rsidDel="00E228A5">
          <w:delText xml:space="preserve">For calculation of </w:delText>
        </w:r>
        <w:r w:rsidR="006610E1" w:rsidRPr="00653EC7" w:rsidDel="00E228A5">
          <w:rPr>
            <w:i/>
            <w:iCs/>
          </w:rPr>
          <w:delText>∆G</w:delText>
        </w:r>
        <w:r w:rsidR="006610E1" w:rsidRPr="00653EC7" w:rsidDel="00E228A5">
          <w:delText>,</w:delText>
        </w:r>
      </w:del>
      <w:r w:rsidR="006610E1" w:rsidRPr="00653EC7">
        <w:t xml:space="preserve"> </w:t>
      </w:r>
      <w:r w:rsidR="004C7444" w:rsidRPr="00653EC7">
        <w:t xml:space="preserve">a vibrational analysis of first principles calculations </w:t>
      </w:r>
      <w:r w:rsidR="004C7444" w:rsidRPr="00653EC7">
        <w:fldChar w:fldCharType="begin"/>
      </w:r>
      <w:r w:rsidR="00E228A5">
        <w:instrText xml:space="preserve"> ADDIN EN.CITE &lt;EndNote&gt;&lt;Cite&gt;&lt;Author&gt;Minkin&lt;/Author&gt;&lt;Year&gt;2012&lt;/Year&gt;&lt;RecNum&gt;1013&lt;/RecNum&gt;&lt;DisplayText&gt;[27]&lt;/DisplayText&gt;&lt;record&gt;&lt;rec-number&gt;1013&lt;/rec-number&gt;&lt;foreign-keys&gt;&lt;key app="EN" db-id="r2p5rr9s7p9xfpe9vz2vwfa7p0eszdv5tvat" timestamp="1511323410"&gt;1013&lt;/key&gt;&lt;/foreign-keys&gt;&lt;ref-type name="Book"&gt;6&lt;/ref-type&gt;&lt;contributors&gt;&lt;authors&gt;&lt;author&gt;Minkin, V.I.&lt;/author&gt;&lt;author&gt;Simkin, B.Y.&lt;/author&gt;&lt;author&gt;Minyaev, R.M.&lt;/author&gt;&lt;/authors&gt;&lt;/contributors&gt;&lt;titles&gt;&lt;title&gt;Quantum Chemistry of Organic Compounds: Mechanisms of Reactions&lt;/title&gt;&lt;/titles&gt;&lt;dates&gt;&lt;year&gt;2012&lt;/year&gt;&lt;/dates&gt;&lt;publisher&gt;Springer Berlin Heidelberg&lt;/publisher&gt;&lt;isbn&gt;9783642756795&lt;/isbn&gt;&lt;urls&gt;&lt;related-urls&gt;&lt;url&gt;https://books.google.com.hk/books?id=gFDuCAAAQBAJ&lt;/url&gt;&lt;/related-urls&gt;&lt;/urls&gt;&lt;/record&gt;&lt;/Cite&gt;&lt;/EndNote&gt;</w:instrText>
      </w:r>
      <w:r w:rsidR="004C7444" w:rsidRPr="00653EC7">
        <w:fldChar w:fldCharType="separate"/>
      </w:r>
      <w:r w:rsidR="00E228A5">
        <w:rPr>
          <w:noProof/>
        </w:rPr>
        <w:t>[</w:t>
      </w:r>
      <w:hyperlink w:anchor="_ENREF_27" w:tooltip="Minkin, 2012 #1013" w:history="1">
        <w:r w:rsidR="00E228A5" w:rsidRPr="00D458A5">
          <w:rPr>
            <w:rStyle w:val="Hyperlink"/>
            <w:noProof/>
          </w:rPr>
          <w:t>27</w:t>
        </w:r>
      </w:hyperlink>
      <w:r w:rsidR="00E228A5">
        <w:rPr>
          <w:noProof/>
        </w:rPr>
        <w:t>]</w:t>
      </w:r>
      <w:r w:rsidR="004C7444" w:rsidRPr="00653EC7">
        <w:fldChar w:fldCharType="end"/>
      </w:r>
      <w:r w:rsidR="00992930" w:rsidRPr="00653EC7">
        <w:t xml:space="preserve"> </w:t>
      </w:r>
      <w:ins w:id="194" w:author="Milad Asgarpour Khansary" w:date="2018-04-25T15:25:00Z">
        <w:r w:rsidR="00E228A5">
          <w:t xml:space="preserve">as implemented in </w:t>
        </w:r>
      </w:ins>
      <w:del w:id="195" w:author="Milad Asgarpour Khansary" w:date="2018-04-25T15:25:00Z">
        <w:r w:rsidR="003D60CF" w:rsidRPr="00653EC7" w:rsidDel="00E228A5">
          <w:delText xml:space="preserve">was </w:delText>
        </w:r>
        <w:r w:rsidR="00C83585" w:rsidDel="00E228A5">
          <w:delText>conducted</w:delText>
        </w:r>
        <w:r w:rsidR="00C83585" w:rsidRPr="00653EC7" w:rsidDel="00E228A5">
          <w:delText xml:space="preserve"> </w:delText>
        </w:r>
        <w:r w:rsidR="001F108F" w:rsidRPr="00653EC7" w:rsidDel="00E228A5">
          <w:delText>by</w:delText>
        </w:r>
        <w:r w:rsidR="003D60CF" w:rsidRPr="00653EC7" w:rsidDel="00E228A5">
          <w:delText xml:space="preserve"> </w:delText>
        </w:r>
        <w:r w:rsidR="00C83585" w:rsidDel="00E228A5">
          <w:delText>using</w:delText>
        </w:r>
        <w:r w:rsidR="00C83585" w:rsidRPr="00653EC7" w:rsidDel="00E228A5">
          <w:delText xml:space="preserve"> </w:delText>
        </w:r>
      </w:del>
      <w:r w:rsidR="003D60CF" w:rsidRPr="00653EC7">
        <w:t xml:space="preserve">the </w:t>
      </w:r>
      <w:r w:rsidR="004C7444" w:rsidRPr="00653EC7">
        <w:t>DMol</w:t>
      </w:r>
      <w:r w:rsidR="004C7444" w:rsidRPr="00653EC7">
        <w:rPr>
          <w:vertAlign w:val="superscript"/>
        </w:rPr>
        <w:t>3</w:t>
      </w:r>
      <w:r w:rsidR="004C7444" w:rsidRPr="00653EC7">
        <w:t xml:space="preserve"> </w:t>
      </w:r>
      <w:r w:rsidR="00992930" w:rsidRPr="00653EC7">
        <w:t xml:space="preserve">package </w:t>
      </w:r>
      <w:r w:rsidR="004C7444" w:rsidRPr="00653EC7">
        <w:fldChar w:fldCharType="begin"/>
      </w:r>
      <w:r w:rsidR="00E228A5">
        <w:instrText xml:space="preserve"> ADDIN EN.CITE &lt;EndNote&gt;&lt;Cite&gt;&lt;Year&gt;2017&lt;/Year&gt;&lt;RecNum&gt;528&lt;/RecNum&gt;&lt;DisplayText&gt;[28]&lt;/DisplayText&gt;&lt;record&gt;&lt;rec-number&gt;528&lt;/rec-number&gt;&lt;foreign-keys&gt;&lt;key app="EN" db-id="r2p5rr9s7p9xfpe9vz2vwfa7p0eszdv5tvat" timestamp="1487606821"&gt;528&lt;/key&gt;&lt;key app="ENWeb" db-id=""&gt;0&lt;/key&gt;&lt;/foreign-keys&gt;&lt;ref-type name="Book"&gt;6&lt;/ref-type&gt;&lt;contributors&gt;&lt;/contributors&gt;&lt;titles&gt;&lt;title&gt;Dassault Systemes Materials Studio Tutorials&lt;/title&gt;&lt;/titles&gt;&lt;dates&gt;&lt;year&gt;2017&lt;/year&gt;&lt;/dates&gt;&lt;pub-location&gt;5005 Wateridge Vista Drive, San Diego, CA 92121 USA&lt;/pub-location&gt;&lt;publisher&gt;BIOVIA Support&lt;/publisher&gt;&lt;urls&gt;&lt;/urls&gt;&lt;/record&gt;&lt;/Cite&gt;&lt;/EndNote&gt;</w:instrText>
      </w:r>
      <w:r w:rsidR="004C7444" w:rsidRPr="00653EC7">
        <w:fldChar w:fldCharType="separate"/>
      </w:r>
      <w:r w:rsidR="00E228A5">
        <w:rPr>
          <w:noProof/>
        </w:rPr>
        <w:t>[</w:t>
      </w:r>
      <w:hyperlink w:anchor="_ENREF_28" w:tooltip=", 2017 #528" w:history="1">
        <w:r w:rsidR="00E228A5" w:rsidRPr="00D458A5">
          <w:rPr>
            <w:rStyle w:val="Hyperlink"/>
            <w:noProof/>
          </w:rPr>
          <w:t>28</w:t>
        </w:r>
      </w:hyperlink>
      <w:r w:rsidR="00E228A5">
        <w:rPr>
          <w:noProof/>
        </w:rPr>
        <w:t>]</w:t>
      </w:r>
      <w:r w:rsidR="004C7444" w:rsidRPr="00653EC7">
        <w:fldChar w:fldCharType="end"/>
      </w:r>
      <w:ins w:id="196" w:author="Milad Asgarpour Khansary" w:date="2018-04-25T15:25:00Z">
        <w:r w:rsidR="00E228A5">
          <w:t xml:space="preserve"> </w:t>
        </w:r>
      </w:ins>
      <w:ins w:id="197" w:author="Milad Asgarpour Khansary" w:date="2018-04-25T15:27:00Z">
        <w:r w:rsidR="00DB7287">
          <w:t xml:space="preserve">and reported </w:t>
        </w:r>
      </w:ins>
      <w:ins w:id="198" w:author="Milad Asgarpour Khansary" w:date="2018-04-25T15:25:00Z">
        <w:r w:rsidR="00E228A5">
          <w:t xml:space="preserve">in a recent contribution </w:t>
        </w:r>
      </w:ins>
      <w:r w:rsidR="00E228A5">
        <w:fldChar w:fldCharType="begin"/>
      </w:r>
      <w:r w:rsidR="00E228A5">
        <w:instrText xml:space="preserve"> ADDIN EN.CITE &lt;EndNote&gt;&lt;Cite&gt;&lt;Author&gt;Milad Asgarpour Khansary &lt;/Author&gt;&lt;Year&gt;2018&lt;/Year&gt;&lt;RecNum&gt;1553&lt;/RecNum&gt;&lt;DisplayText&gt;[16]&lt;/DisplayText&gt;&lt;record&gt;&lt;rec-number&gt;1553&lt;/rec-number&gt;&lt;foreign-keys&gt;&lt;key app="EN" db-id="r2p5rr9s7p9xfpe9vz2vwfa7p0eszdv5tvat" timestamp="1524629208"&gt;1553&lt;/key&gt;&lt;/foreign-keys&gt;&lt;ref-type name="Journal Article"&gt;17&lt;/ref-type&gt;&lt;contributors&gt;&lt;authors&gt;&lt;author&gt;Milad Asgarpour Khansary , &lt;/author&gt;&lt;author&gt;Jin Shang, &lt;/author&gt;&lt;author&gt;Gang Li, &lt;/author&gt;&lt;author&gt;Aamir Hanif, &lt;/author&gt;&lt;author&gt;&lt;style face="normal" font="default" charset="238" size="100%"&gt;Qinfen Gu&lt;/style&gt;&lt;style face="normal" font="default" size="100%"&gt;, &lt;/style&gt;&lt;/author&gt;&lt;author&gt;Saeed Shirazian, &lt;/author&gt;&lt;/authors&gt;&lt;/contributors&gt;&lt;titles&gt;&lt;title&gt;Moist-pretreated lithium for high-performance reactive gas separation: focus on natural gas upgrading&lt;/title&gt;&lt;secondary-title&gt;Chemical Engineering Journal&lt;/secondary-title&gt;&lt;/titles&gt;&lt;periodical&gt;&lt;full-title&gt;Chemical Engineering Journal&lt;/full-title&gt;&lt;/periodical&gt;&lt;dates&gt;&lt;year&gt;2018&lt;/year&gt;&lt;/dates&gt;&lt;urls&gt;&lt;/urls&gt;&lt;research-notes&gt;Li Backup files &lt;/research-notes&gt;&lt;/record&gt;&lt;/Cite&gt;&lt;/EndNote&gt;</w:instrText>
      </w:r>
      <w:r w:rsidR="00E228A5">
        <w:fldChar w:fldCharType="separate"/>
      </w:r>
      <w:r w:rsidR="00E228A5">
        <w:rPr>
          <w:noProof/>
        </w:rPr>
        <w:t>[</w:t>
      </w:r>
      <w:hyperlink w:anchor="_ENREF_16" w:tooltip="Milad Asgarpour Khansary , 2018 #1553" w:history="1">
        <w:r w:rsidR="00E228A5" w:rsidRPr="00D458A5">
          <w:rPr>
            <w:rStyle w:val="Hyperlink"/>
            <w:noProof/>
          </w:rPr>
          <w:t>16</w:t>
        </w:r>
      </w:hyperlink>
      <w:r w:rsidR="00E228A5">
        <w:rPr>
          <w:noProof/>
        </w:rPr>
        <w:t>]</w:t>
      </w:r>
      <w:r w:rsidR="00E228A5">
        <w:fldChar w:fldCharType="end"/>
      </w:r>
      <w:r w:rsidR="00634C30" w:rsidRPr="00653EC7">
        <w:t>.</w:t>
      </w:r>
      <w:ins w:id="199" w:author="Milad Asgarpour Khansary" w:date="2018-04-25T15:28:00Z">
        <w:r w:rsidR="00F52828">
          <w:t xml:space="preserve"> </w:t>
        </w:r>
        <w:r w:rsidR="00630872">
          <w:t xml:space="preserve">Having these reactivity data available, the next step is the </w:t>
        </w:r>
      </w:ins>
      <w:ins w:id="200" w:author="Milad Asgarpour Khansary" w:date="2018-04-25T15:29:00Z">
        <w:r w:rsidR="00630872">
          <w:t>construction</w:t>
        </w:r>
      </w:ins>
      <w:ins w:id="201" w:author="Milad Asgarpour Khansary" w:date="2018-04-25T15:28:00Z">
        <w:r w:rsidR="00630872">
          <w:t xml:space="preserve"> </w:t>
        </w:r>
      </w:ins>
      <w:ins w:id="202" w:author="Milad Asgarpour Khansary" w:date="2018-04-25T15:29:00Z">
        <w:r w:rsidR="00630872">
          <w:t xml:space="preserve">of reaction network in TPC-kMC </w:t>
        </w:r>
      </w:ins>
      <w:ins w:id="203" w:author="Milad Asgarpour Khansary" w:date="2018-04-25T15:30:00Z">
        <w:r w:rsidR="00630872">
          <w:t>method</w:t>
        </w:r>
      </w:ins>
      <w:ins w:id="204" w:author="Milad Asgarpour Khansary" w:date="2018-04-25T15:33:00Z">
        <w:r w:rsidR="00630872">
          <w:t xml:space="preserve"> </w:t>
        </w:r>
      </w:ins>
      <w:ins w:id="205" w:author="Milad Asgarpour Khansary" w:date="2018-04-25T15:38:00Z">
        <w:r w:rsidR="00630872" w:rsidRPr="00653EC7">
          <w:fldChar w:fldCharType="begin">
            <w:fldData xml:space="preserve">PEVuZE5vdGU+PENpdGU+PEF1dGhvcj5LYXJlemFuaTwvQXV0aG9yPjxZZWFyPjIwMTc8L1llYXI+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</w:fldData>
          </w:fldChar>
        </w:r>
      </w:ins>
      <w:r w:rsidR="00630872">
        <w:instrText xml:space="preserve"> ADDIN EN.CITE </w:instrText>
      </w:r>
      <w:r w:rsidR="00630872">
        <w:fldChar w:fldCharType="begin">
          <w:fldData xml:space="preserve">PEVuZE5vdGU+PENpdGU+PEF1dGhvcj5LYXJlemFuaTwvQXV0aG9yPjxZZWFyPjIwMTc8L1llYXI+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</w:fldData>
        </w:fldChar>
      </w:r>
      <w:r w:rsidR="00630872">
        <w:instrText xml:space="preserve"> ADDIN EN.CITE.DATA </w:instrText>
      </w:r>
      <w:r w:rsidR="00630872">
        <w:fldChar w:fldCharType="end"/>
      </w:r>
      <w:ins w:id="206" w:author="Milad Asgarpour Khansary" w:date="2018-04-25T15:38:00Z">
        <w:r w:rsidR="00630872" w:rsidRPr="00653EC7">
          <w:fldChar w:fldCharType="separate"/>
        </w:r>
      </w:ins>
      <w:r w:rsidR="00630872">
        <w:rPr>
          <w:noProof/>
        </w:rPr>
        <w:t>[</w:t>
      </w:r>
      <w:hyperlink w:anchor="_ENREF_29" w:tooltip="Karezani, 2017 #676" w:history="1">
        <w:r w:rsidR="00630872" w:rsidRPr="00D458A5">
          <w:rPr>
            <w:rStyle w:val="Hyperlink"/>
            <w:noProof/>
          </w:rPr>
          <w:t>29</w:t>
        </w:r>
      </w:hyperlink>
      <w:r w:rsidR="00630872">
        <w:rPr>
          <w:noProof/>
        </w:rPr>
        <w:t>]</w:t>
      </w:r>
      <w:ins w:id="207" w:author="Milad Asgarpour Khansary" w:date="2018-04-25T15:38:00Z">
        <w:r w:rsidR="00630872" w:rsidRPr="00653EC7">
          <w:fldChar w:fldCharType="end"/>
        </w:r>
      </w:ins>
      <w:ins w:id="208" w:author="Milad Asgarpour Khansary" w:date="2018-04-25T15:37:00Z">
        <w:r w:rsidR="00630872">
          <w:t xml:space="preserve"> </w:t>
        </w:r>
      </w:ins>
      <w:ins w:id="209" w:author="Milad Asgarpour Khansary" w:date="2018-04-25T15:33:00Z">
        <w:r w:rsidR="00630872">
          <w:t xml:space="preserve">which is </w:t>
        </w:r>
      </w:ins>
      <w:ins w:id="210" w:author="Milad Asgarpour Khansary" w:date="2018-04-25T15:38:00Z">
        <w:r w:rsidR="00630872">
          <w:t xml:space="preserve">used </w:t>
        </w:r>
      </w:ins>
      <w:ins w:id="211" w:author="Milad Asgarpour Khansary" w:date="2018-04-25T15:33:00Z">
        <w:r w:rsidR="00630872">
          <w:t xml:space="preserve">to predict the progress of gas capture from </w:t>
        </w:r>
      </w:ins>
      <w:ins w:id="212" w:author="Milad Asgarpour Khansary" w:date="2018-04-25T15:34:00Z">
        <w:r w:rsidR="00630872">
          <w:t>gaseous</w:t>
        </w:r>
      </w:ins>
      <w:ins w:id="213" w:author="Milad Asgarpour Khansary" w:date="2018-04-25T15:33:00Z">
        <w:r w:rsidR="00630872">
          <w:t xml:space="preserve"> mixtures</w:t>
        </w:r>
      </w:ins>
      <w:ins w:id="214" w:author="Milad Asgarpour Khansary" w:date="2018-04-25T15:29:00Z">
        <w:r w:rsidR="00630872">
          <w:t xml:space="preserve">. </w:t>
        </w:r>
      </w:ins>
      <w:del w:id="215" w:author="Milad Asgarpour Khansary" w:date="2018-04-25T15:29:00Z">
        <w:r w:rsidR="00634C30" w:rsidRPr="00653EC7" w:rsidDel="00630872">
          <w:delText xml:space="preserve"> </w:delText>
        </w:r>
        <w:r w:rsidR="00490EF8" w:rsidRPr="00653EC7" w:rsidDel="00630872">
          <w:delText>For rela</w:delText>
        </w:r>
        <w:r w:rsidR="00412973" w:rsidRPr="00653EC7" w:rsidDel="00630872">
          <w:delText xml:space="preserve">xation </w:delText>
        </w:r>
        <w:r w:rsidR="00490EF8" w:rsidRPr="00653EC7" w:rsidDel="00630872">
          <w:delText xml:space="preserve">of all considered materials, a geometry optimization and energy minimization step was </w:delText>
        </w:r>
        <w:r w:rsidR="00CC1319" w:rsidDel="00630872">
          <w:delText>applied</w:delText>
        </w:r>
        <w:r w:rsidR="00490EF8" w:rsidRPr="00653EC7" w:rsidDel="00630872">
          <w:delText>. In these steps, t</w:delText>
        </w:r>
        <w:r w:rsidR="00634C30" w:rsidRPr="00653EC7" w:rsidDel="00630872">
          <w:delText xml:space="preserve">he </w:delText>
        </w:r>
        <w:r w:rsidR="004C7444" w:rsidRPr="00653EC7" w:rsidDel="00630872">
          <w:delText xml:space="preserve">generalized-gradient approximations (GGA) and becke-lee-yang-parr (BLYP) density functional theory (DFT) were employed </w:delText>
        </w:r>
        <w:r w:rsidR="004C7444" w:rsidRPr="00653EC7" w:rsidDel="00630872">
          <w:fldChar w:fldCharType="begin"/>
        </w:r>
      </w:del>
      <w:r w:rsidR="00630872">
        <w:instrText xml:space="preserve"> ADDIN EN.CITE &lt;EndNote&gt;&lt;Cite&gt;&lt;Author&gt;Perdew&lt;/Author&gt;&lt;Year&gt;1992&lt;/Year&gt;&lt;RecNum&gt;1020&lt;/RecNum&gt;&lt;DisplayText&gt;[30]&lt;/DisplayText&gt;&lt;record&gt;&lt;rec-number&gt;1020&lt;/rec-number&gt;&lt;foreign-keys&gt;&lt;key app="EN" db-id="r2p5rr9s7p9xfpe9vz2vwfa7p0eszdv5tvat" timestamp="1511324636"&gt;1020&lt;/key&gt;&lt;/foreign-keys&gt;&lt;ref-type name="Journal Article"&gt;17&lt;/ref-type&gt;&lt;contributors&gt;&lt;authors&gt;&lt;author&gt;Perdew, John P.&lt;/author&gt;&lt;author&gt;Chevary, J. A.&lt;/author&gt;&lt;author&gt;Vosko, S. H.&lt;/author&gt;&lt;author&gt;Jackson, Koblar A.&lt;/author&gt;&lt;author&gt;Pederson, Mark R.&lt;/author&gt;&lt;author&gt;Singh, D. J.&lt;/author&gt;&lt;author&gt;Fiolhais, Carlos&lt;/author&gt;&lt;/authors&gt;&lt;/contributors&gt;&lt;titles&gt;&lt;title&gt;Atoms, molecules, solids, and surfaces: Applications of the generalized gradient approximation for exchange and correlation&lt;/title&gt;&lt;secondary-title&gt;Physical Review B&lt;/secondary-title&gt;&lt;/titles&gt;&lt;periodical&gt;&lt;full-title&gt;Physical Review B&lt;/full-title&gt;&lt;/periodical&gt;&lt;pages&gt;6671-6687&lt;/pages&gt;&lt;volume&gt;46&lt;/volume&gt;&lt;number&gt;11&lt;/number&gt;&lt;dates&gt;&lt;year&gt;1992&lt;/year&gt;&lt;pub-dates&gt;&lt;date&gt;09/15/&lt;/date&gt;&lt;/pub-dates&gt;&lt;/dates&gt;&lt;publisher&gt;American Physical Society&lt;/publisher&gt;&lt;urls&gt;&lt;related-urls&gt;&lt;url&gt;https://link.aps.org/doi/10.1103/PhysRevB.46.6671&lt;/url&gt;&lt;/related-urls&gt;&lt;/urls&gt;&lt;/record&gt;&lt;/Cite&gt;&lt;/EndNote&gt;</w:instrText>
      </w:r>
      <w:del w:id="216" w:author="Milad Asgarpour Khansary" w:date="2018-04-25T15:29:00Z">
        <w:r w:rsidR="004C7444" w:rsidRPr="00653EC7" w:rsidDel="00630872">
          <w:fldChar w:fldCharType="separate"/>
        </w:r>
      </w:del>
      <w:r w:rsidR="00630872">
        <w:rPr>
          <w:noProof/>
        </w:rPr>
        <w:t>[</w:t>
      </w:r>
      <w:hyperlink w:anchor="_ENREF_30" w:tooltip="Perdew, 1992 #1020" w:history="1">
        <w:r w:rsidR="00630872" w:rsidRPr="00D458A5">
          <w:rPr>
            <w:rStyle w:val="Hyperlink"/>
            <w:noProof/>
          </w:rPr>
          <w:t>30</w:t>
        </w:r>
      </w:hyperlink>
      <w:r w:rsidR="00630872">
        <w:rPr>
          <w:noProof/>
        </w:rPr>
        <w:t>]</w:t>
      </w:r>
      <w:del w:id="217" w:author="Milad Asgarpour Khansary" w:date="2018-04-25T15:29:00Z">
        <w:r w:rsidR="004C7444" w:rsidRPr="00653EC7" w:rsidDel="00630872">
          <w:fldChar w:fldCharType="end"/>
        </w:r>
        <w:r w:rsidR="009C3819" w:rsidRPr="00653EC7" w:rsidDel="00630872">
          <w:delText xml:space="preserve"> </w:delText>
        </w:r>
        <w:r w:rsidR="009D3D14" w:rsidRPr="00653EC7" w:rsidDel="00630872">
          <w:delText xml:space="preserve">including </w:delText>
        </w:r>
        <w:r w:rsidR="004C7444" w:rsidRPr="00653EC7" w:rsidDel="00630872">
          <w:delText>Hamiltonian</w:delText>
        </w:r>
        <w:r w:rsidR="009D3D14" w:rsidRPr="00653EC7" w:rsidDel="00630872">
          <w:delText xml:space="preserve">, </w:delText>
        </w:r>
        <w:r w:rsidR="004C7444" w:rsidRPr="00653EC7" w:rsidDel="00630872">
          <w:delText>d-polarization function (DND) level of theory</w:delText>
        </w:r>
        <w:r w:rsidR="009D3D14" w:rsidRPr="00653EC7" w:rsidDel="00630872">
          <w:delText xml:space="preserve"> to </w:delText>
        </w:r>
        <w:r w:rsidR="004C7444" w:rsidRPr="00653EC7" w:rsidDel="00630872">
          <w:delText xml:space="preserve">enhance self-consistent field (SCF) calculations convergence </w:delText>
        </w:r>
        <w:r w:rsidR="004C7444" w:rsidRPr="00653EC7" w:rsidDel="00630872">
          <w:fldChar w:fldCharType="begin"/>
        </w:r>
      </w:del>
      <w:r w:rsidR="00630872">
        <w:instrText xml:space="preserve"> ADDIN EN.CITE &lt;EndNote&gt;&lt;Cite&gt;&lt;Author&gt;Rabuck&lt;/Author&gt;&lt;Year&gt;1999&lt;/Year&gt;&lt;RecNum&gt;1021&lt;/RecNum&gt;&lt;DisplayText&gt;[31, 32]&lt;/DisplayText&gt;&lt;record&gt;&lt;rec-number&gt;1021&lt;/rec-number&gt;&lt;foreign-keys&gt;&lt;key app="EN" db-id="r2p5rr9s7p9xfpe9vz2vwfa7p0eszdv5tvat" timestamp="1511325163"&gt;1021&lt;/key&gt;&lt;/foreign-keys&gt;&lt;ref-type name="Journal Article"&gt;17&lt;/ref-type&gt;&lt;contributors&gt;&lt;authors&gt;&lt;author&gt;Angela D. Rabuck&lt;/author&gt;&lt;author&gt;Gustavo E. Scuseria&lt;/author&gt;&lt;/authors&gt;&lt;/contributors&gt;&lt;titles&gt;&lt;title&gt;Improving self-consistent field convergence by varying occupation numbers&lt;/title&gt;&lt;secondary-title&gt;The Journal of Chemical Physics&lt;/secondary-title&gt;&lt;/titles&gt;&lt;periodical&gt;&lt;full-title&gt;The Journal of Chemical Physics&lt;/full-title&gt;&lt;/periodical&gt;&lt;pages&gt;695-700&lt;/pages&gt;&lt;volume&gt;110&lt;/volume&gt;&lt;number&gt;2&lt;/number&gt;&lt;dates&gt;&lt;year&gt;1999&lt;/year&gt;&lt;/dates&gt;&lt;urls&gt;&lt;related-urls&gt;&lt;url&gt;http://aip.scitation.org/doi/abs/10.1063/1.478177&lt;/url&gt;&lt;/related-urls&gt;&lt;/urls&gt;&lt;electronic-resource-num&gt;10.1063/1.478177&lt;/electronic-resource-num&gt;&lt;/record&gt;&lt;/Cite&gt;&lt;Cite&gt;&lt;Author&gt;Natiello&lt;/Author&gt;&lt;Year&gt;1984&lt;/Year&gt;&lt;RecNum&gt;1023&lt;/RecNum&gt;&lt;record&gt;&lt;rec-number&gt;1023&lt;/rec-number&gt;&lt;foreign-keys&gt;&lt;key app="EN" db-id="r2p5rr9s7p9xfpe9vz2vwfa7p0eszdv5tvat" timestamp="1511325220"&gt;1023&lt;/key&gt;&lt;/foreign-keys&gt;&lt;ref-type name="Journal Article"&gt;17&lt;/ref-type&gt;&lt;contributors&gt;&lt;authors&gt;&lt;author&gt;Natiello, Mario A.&lt;/author&gt;&lt;author&gt;Scuseria, Gustavo E.&lt;/author&gt;&lt;/authors&gt;&lt;/contributors&gt;&lt;titles&gt;&lt;title&gt;Convergence properties of Hartree–Fock SCF molecular calculations&lt;/title&gt;&lt;secondary-title&gt;International Journal of Quantum Chemistry&lt;/secondary-title&gt;&lt;/titles&gt;&lt;periodical&gt;&lt;full-title&gt;International Journal of Quantum Chemistry&lt;/full-title&gt;&lt;/periodical&gt;&lt;pages&gt;1039-1049&lt;/pages&gt;&lt;volume&gt;26&lt;/volume&gt;&lt;number&gt;6&lt;/number&gt;&lt;dates&gt;&lt;year&gt;1984&lt;/year&gt;&lt;/dates&gt;&lt;publisher&gt;John Wiley &amp;amp; Sons, Inc.&lt;/publisher&gt;&lt;isbn&gt;1097-461X&lt;/isbn&gt;&lt;urls&gt;&lt;related-urls&gt;&lt;url&gt;http://dx.doi.org/10.1002/qua.560260608&lt;/url&gt;&lt;/related-urls&gt;&lt;/urls&gt;&lt;electronic-resource-num&gt;10.1002/qua.560260608&lt;/electronic-resource-num&gt;&lt;/record&gt;&lt;/Cite&gt;&lt;/EndNote&gt;</w:instrText>
      </w:r>
      <w:del w:id="218" w:author="Milad Asgarpour Khansary" w:date="2018-04-25T15:29:00Z">
        <w:r w:rsidR="004C7444" w:rsidRPr="00653EC7" w:rsidDel="00630872">
          <w:fldChar w:fldCharType="separate"/>
        </w:r>
      </w:del>
      <w:r w:rsidR="00630872">
        <w:rPr>
          <w:noProof/>
        </w:rPr>
        <w:t>[</w:t>
      </w:r>
      <w:hyperlink w:anchor="_ENREF_31" w:tooltip="Rabuck, 1999 #1021" w:history="1">
        <w:r w:rsidR="00630872" w:rsidRPr="00D458A5">
          <w:rPr>
            <w:rStyle w:val="Hyperlink"/>
            <w:noProof/>
          </w:rPr>
          <w:t>31</w:t>
        </w:r>
      </w:hyperlink>
      <w:r w:rsidR="00630872">
        <w:rPr>
          <w:noProof/>
        </w:rPr>
        <w:t xml:space="preserve">, </w:t>
      </w:r>
      <w:hyperlink w:anchor="_ENREF_32" w:tooltip="Natiello, 1984 #1023" w:history="1">
        <w:r w:rsidR="00630872" w:rsidRPr="00D458A5">
          <w:rPr>
            <w:rStyle w:val="Hyperlink"/>
            <w:noProof/>
          </w:rPr>
          <w:t>32</w:t>
        </w:r>
      </w:hyperlink>
      <w:r w:rsidR="00630872">
        <w:rPr>
          <w:noProof/>
        </w:rPr>
        <w:t>]</w:t>
      </w:r>
      <w:del w:id="219" w:author="Milad Asgarpour Khansary" w:date="2018-04-25T15:29:00Z">
        <w:r w:rsidR="004C7444" w:rsidRPr="00653EC7" w:rsidDel="00630872">
          <w:fldChar w:fldCharType="end"/>
        </w:r>
        <w:r w:rsidR="004C7444" w:rsidRPr="00653EC7" w:rsidDel="00630872">
          <w:delText xml:space="preserve">. </w:delText>
        </w:r>
        <w:r w:rsidR="00490EF8" w:rsidRPr="00653EC7" w:rsidDel="00630872">
          <w:delText xml:space="preserve">Also, </w:delText>
        </w:r>
        <w:r w:rsidR="00030252" w:rsidRPr="00653EC7" w:rsidDel="00630872">
          <w:delText xml:space="preserve">due to </w:delText>
        </w:r>
        <w:r w:rsidR="00D140BA" w:rsidRPr="00653EC7" w:rsidDel="00630872">
          <w:delText xml:space="preserve">the </w:delText>
        </w:r>
        <w:r w:rsidR="00030252" w:rsidRPr="00653EC7" w:rsidDel="00630872">
          <w:delText xml:space="preserve">presence of water/moisture, the </w:delText>
        </w:r>
        <w:r w:rsidR="00490EF8" w:rsidRPr="00653EC7" w:rsidDel="00630872">
          <w:delText>s</w:delText>
        </w:r>
        <w:r w:rsidR="007C6153" w:rsidRPr="00653EC7" w:rsidDel="00630872">
          <w:delText xml:space="preserve">olvation effects were </w:delText>
        </w:r>
        <w:r w:rsidR="00715F1F" w:rsidRPr="00653EC7" w:rsidDel="00630872">
          <w:delText xml:space="preserve">considered </w:delText>
        </w:r>
        <w:r w:rsidR="007C6153" w:rsidRPr="00653EC7" w:rsidDel="00630872">
          <w:delText>using COnductor-like Screening MOdel (COSMO)</w:delText>
        </w:r>
        <w:r w:rsidR="005B7F31" w:rsidRPr="00653EC7" w:rsidDel="00630872">
          <w:delText xml:space="preserve"> </w:delText>
        </w:r>
        <w:r w:rsidR="005B7F31" w:rsidRPr="00653EC7" w:rsidDel="00630872">
          <w:fldChar w:fldCharType="begin"/>
        </w:r>
      </w:del>
      <w:r w:rsidR="00630872">
        <w:instrText xml:space="preserve"> ADDIN EN.CITE &lt;EndNote&gt;&lt;Cite&gt;&lt;Author&gt;Klamt&lt;/Author&gt;&lt;Year&gt;2005&lt;/Year&gt;&lt;RecNum&gt;318&lt;/RecNum&gt;&lt;DisplayText&gt;[33]&lt;/DisplayText&gt;&lt;record&gt;&lt;rec-number&gt;318&lt;/rec-number&gt;&lt;foreign-keys&gt;&lt;key app="EN" db-id="r2p5rr9s7p9xfpe9vz2vwfa7p0eszdv5tvat" timestamp="1480407033"&gt;318&lt;/key&gt;&lt;key app="ENWeb" db-id=""&gt;0&lt;/key&gt;&lt;/foreign-keys&gt;&lt;ref-type name="Book"&gt;6&lt;/ref-type&gt;&lt;contributors&gt;&lt;authors&gt;&lt;author&gt;Andreas Klamt&lt;/author&gt;&lt;/authors&gt;&lt;/contributors&gt;&lt;titles&gt;&lt;title&gt;COSMO-RS: From Quantum Chemistry to Fluid Phase Thermodynamics and Drug Design&lt;/title&gt;&lt;/titles&gt;&lt;dates&gt;&lt;year&gt;2005&lt;/year&gt;&lt;/dates&gt;&lt;publisher&gt;Elsevier Science&lt;/publisher&gt;&lt;urls&gt;&lt;/urls&gt;&lt;/record&gt;&lt;/Cite&gt;&lt;/EndNote&gt;</w:instrText>
      </w:r>
      <w:del w:id="220" w:author="Milad Asgarpour Khansary" w:date="2018-04-25T15:29:00Z">
        <w:r w:rsidR="005B7F31" w:rsidRPr="00653EC7" w:rsidDel="00630872">
          <w:fldChar w:fldCharType="separate"/>
        </w:r>
      </w:del>
      <w:r w:rsidR="00630872">
        <w:rPr>
          <w:noProof/>
        </w:rPr>
        <w:t>[</w:t>
      </w:r>
      <w:hyperlink w:anchor="_ENREF_33" w:tooltip="Klamt, 2005 #318" w:history="1">
        <w:r w:rsidR="00630872" w:rsidRPr="00D458A5">
          <w:rPr>
            <w:rStyle w:val="Hyperlink"/>
            <w:noProof/>
          </w:rPr>
          <w:t>33</w:t>
        </w:r>
      </w:hyperlink>
      <w:r w:rsidR="00630872">
        <w:rPr>
          <w:noProof/>
        </w:rPr>
        <w:t>]</w:t>
      </w:r>
      <w:del w:id="221" w:author="Milad Asgarpour Khansary" w:date="2018-04-25T15:29:00Z">
        <w:r w:rsidR="005B7F31" w:rsidRPr="00653EC7" w:rsidDel="00630872">
          <w:fldChar w:fldCharType="end"/>
        </w:r>
        <w:r w:rsidR="00490EF8" w:rsidRPr="00653EC7" w:rsidDel="00630872">
          <w:delText>.</w:delText>
        </w:r>
        <w:r w:rsidR="00030252" w:rsidRPr="00653EC7" w:rsidDel="00630872">
          <w:delText xml:space="preserve"> </w:delText>
        </w:r>
        <w:r w:rsidR="003B2E36" w:rsidRPr="00653EC7" w:rsidDel="00630872">
          <w:delText>The</w:delText>
        </w:r>
        <w:r w:rsidR="00212A18" w:rsidRPr="00653EC7" w:rsidDel="00630872">
          <w:delText xml:space="preserve"> activation</w:delText>
        </w:r>
        <w:r w:rsidR="003B2E36" w:rsidRPr="00653EC7" w:rsidDel="00630872">
          <w:delText xml:space="preserve"> </w:delText>
        </w:r>
        <w:r w:rsidR="003B2E36" w:rsidRPr="00653EC7" w:rsidDel="00630872">
          <w:rPr>
            <w:i/>
            <w:iCs/>
          </w:rPr>
          <w:delText>∆G</w:delText>
        </w:r>
        <w:r w:rsidR="003B2E36" w:rsidRPr="00653EC7" w:rsidDel="00630872">
          <w:delText xml:space="preserve"> of overall reaction is </w:delText>
        </w:r>
        <w:r w:rsidR="00030252" w:rsidRPr="00653EC7" w:rsidDel="00630872">
          <w:delText xml:space="preserve">defined as the </w:delText>
        </w:r>
        <w:r w:rsidR="003B2E36" w:rsidRPr="00653EC7" w:rsidDel="00630872">
          <w:delText xml:space="preserve">net summation of </w:delText>
        </w:r>
        <w:r w:rsidR="006F6574" w:rsidRPr="00653EC7" w:rsidDel="00630872">
          <w:delText>free energies</w:delText>
        </w:r>
        <w:r w:rsidR="00212A18" w:rsidRPr="00653EC7" w:rsidDel="00630872">
          <w:delText xml:space="preserve"> </w:delText>
        </w:r>
        <w:r w:rsidR="00030252" w:rsidRPr="00653EC7" w:rsidDel="00630872">
          <w:delText xml:space="preserve">from the reactants </w:delText>
        </w:r>
        <w:r w:rsidR="00212A18" w:rsidRPr="00653EC7" w:rsidDel="00630872">
          <w:delText xml:space="preserve">up to the </w:delText>
        </w:r>
        <w:r w:rsidR="006F6574" w:rsidRPr="00653EC7" w:rsidDel="00630872">
          <w:delText xml:space="preserve">transition state </w:delText>
        </w:r>
        <w:r w:rsidR="007F1FDB" w:rsidRPr="00653EC7" w:rsidDel="00630872">
          <w:delText xml:space="preserve">which </w:delText>
        </w:r>
        <w:r w:rsidR="00E50710" w:rsidRPr="00653EC7" w:rsidDel="00630872">
          <w:delText xml:space="preserve">has </w:delText>
        </w:r>
        <w:r w:rsidR="00684175" w:rsidDel="00630872">
          <w:delText xml:space="preserve">the </w:delText>
        </w:r>
        <w:r w:rsidR="006F6574" w:rsidRPr="00653EC7" w:rsidDel="00630872">
          <w:delText>highest energy</w:delText>
        </w:r>
        <w:r w:rsidR="009F4794" w:rsidRPr="00653EC7" w:rsidDel="00630872">
          <w:delText>.</w:delText>
        </w:r>
        <w:r w:rsidR="00432829" w:rsidRPr="00653EC7" w:rsidDel="00630872">
          <w:delText xml:space="preserve"> </w:delText>
        </w:r>
      </w:del>
    </w:p>
    <w:p w14:paraId="00ED66FB" w14:textId="741E8ADD" w:rsidR="00E74D3D" w:rsidDel="00630872" w:rsidRDefault="006E63C4" w:rsidP="00630872">
      <w:pPr>
        <w:rPr>
          <w:del w:id="222" w:author="Milad Asgarpour Khansary" w:date="2018-04-25T15:36:00Z"/>
        </w:rPr>
      </w:pPr>
      <w:del w:id="223" w:author="Milad Asgarpour Khansary" w:date="2018-04-25T15:36:00Z">
        <w:r w:rsidDel="00630872">
          <w:delText xml:space="preserve">There’re two approaches to </w:delText>
        </w:r>
        <w:r w:rsidR="009F2186" w:rsidDel="00630872">
          <w:delText xml:space="preserve">analyze </w:delText>
        </w:r>
        <w:r w:rsidDel="00630872">
          <w:delText>reactivity for contact of moist gas with lithium</w:delText>
        </w:r>
        <w:r w:rsidR="00F30B7D" w:rsidDel="00630872">
          <w:delText xml:space="preserve">: </w:delText>
        </w:r>
        <w:r w:rsidDel="00630872">
          <w:delText xml:space="preserve">(i) </w:delText>
        </w:r>
        <w:r w:rsidR="00030252" w:rsidDel="00630872">
          <w:delText xml:space="preserve">direct </w:delText>
        </w:r>
        <w:r w:rsidDel="00630872">
          <w:delText>simulation of reactivity for a ternary system containing moisture, lithium</w:delText>
        </w:r>
        <w:r w:rsidR="00F30B7D" w:rsidDel="00630872">
          <w:delText>,</w:delText>
        </w:r>
        <w:r w:rsidDel="00630872">
          <w:delText xml:space="preserve"> and gas of interest or (ii) </w:delText>
        </w:r>
        <w:r w:rsidR="00030252" w:rsidDel="00630872">
          <w:delText xml:space="preserve">indirect </w:delText>
        </w:r>
        <w:r w:rsidDel="00630872">
          <w:delText>simulati</w:delText>
        </w:r>
        <w:r w:rsidR="00030252" w:rsidDel="00630872">
          <w:delText>on of</w:delText>
        </w:r>
        <w:r w:rsidDel="00630872">
          <w:delText xml:space="preserve"> reaction of </w:delText>
        </w:r>
        <w:r w:rsidR="00F9571D" w:rsidDel="00630872">
          <w:delText xml:space="preserve">constituting </w:delText>
        </w:r>
        <w:r w:rsidDel="00630872">
          <w:delText>binary system</w:delText>
        </w:r>
        <w:r w:rsidR="00F9571D" w:rsidDel="00630872">
          <w:delText>s</w:delText>
        </w:r>
        <w:r w:rsidDel="00630872">
          <w:delText xml:space="preserve"> </w:delText>
        </w:r>
        <w:r w:rsidR="00F9571D" w:rsidDel="00630872">
          <w:delText xml:space="preserve">(lithium with each gas as well as lithium with water. </w:delText>
        </w:r>
        <w:r w:rsidR="00EB6EED" w:rsidDel="00630872">
          <w:delText xml:space="preserve">As the second (indirect) approach provides a more comprehensive reaction network as well as low computational costs, it is adopted in this work. Thus, the </w:delText>
        </w:r>
        <w:r w:rsidR="00EB6EED" w:rsidDel="00630872">
          <w:lastRenderedPageBreak/>
          <w:delText xml:space="preserve">considered binary systems include </w:delText>
        </w:r>
        <w:r w:rsidDel="00630872">
          <w:delText>(1) lithium</w:delText>
        </w:r>
        <w:r w:rsidR="00E15245" w:rsidDel="00630872">
          <w:delText xml:space="preserve"> </w:delText>
        </w:r>
        <w:r w:rsidDel="00630872">
          <w:delText xml:space="preserve">and </w:delText>
        </w:r>
        <w:r w:rsidR="00F9571D" w:rsidDel="00630872">
          <w:delText xml:space="preserve">each </w:delText>
        </w:r>
        <w:r w:rsidDel="00630872">
          <w:delText>gas of interest</w:delText>
        </w:r>
        <w:r w:rsidR="00EB6EED" w:rsidDel="00630872">
          <w:delText>, (2) lithium and water,</w:delText>
        </w:r>
        <w:r w:rsidDel="00630872">
          <w:delText xml:space="preserve"> and (</w:delText>
        </w:r>
        <w:r w:rsidR="00EB6EED" w:rsidDel="00630872">
          <w:delText>3</w:delText>
        </w:r>
        <w:r w:rsidDel="00630872">
          <w:delText>)</w:delText>
        </w:r>
        <w:r w:rsidR="00D140BA" w:rsidDel="00630872">
          <w:delText xml:space="preserve"> each of products identified from lithium-water reactions and </w:delText>
        </w:r>
        <w:r w:rsidR="00F9571D" w:rsidDel="00630872">
          <w:delText xml:space="preserve">each </w:delText>
        </w:r>
        <w:r w:rsidDel="00630872">
          <w:delText>gas of interest</w:delText>
        </w:r>
        <w:r w:rsidR="00EB6EED" w:rsidDel="00630872">
          <w:delText xml:space="preserve"> due to special function of moisture </w:delText>
        </w:r>
        <w:r w:rsidR="00EB6EED" w:rsidDel="00630872">
          <w:fldChar w:fldCharType="begin"/>
        </w:r>
        <w:r w:rsidR="001947C9" w:rsidDel="00630872">
          <w:delInstrText xml:space="preserve"> ADDIN EN.CITE &lt;EndNote&gt;&lt;Cite&gt;&lt;Author&gt;Milad Asgarpour Khansary&lt;/Author&gt;&lt;Year&gt;2018&lt;/Year&gt;&lt;RecNum&gt;1520&lt;/RecNum&gt;&lt;DisplayText&gt;[18]&lt;/DisplayText&gt;&lt;record&gt;&lt;rec-number&gt;1520&lt;/rec-number&gt;&lt;foreign-keys&gt;&lt;key app="EN" db-id="r2p5rr9s7p9xfpe9vz2vwfa7p0eszdv5tvat" timestamp="1524629165"&gt;1520&lt;/key&gt;&lt;key app="ENWeb" db-id=""&gt;0&lt;/key&gt;&lt;/foreign-keys&gt;&lt;ref-type name="Journal Article"&gt;17&lt;/ref-type&gt;&lt;contributors&gt;&lt;authors&gt;&lt;author&gt;Milad Asgarpour Khansary, &lt;/author&gt;&lt;author&gt;Jin Shang, &lt;/author&gt;&lt;author&gt;Saeed Shirazian&lt;/author&gt;&lt;/authors&gt;&lt;/contributors&gt;&lt;titles&gt;&lt;title&gt;Facilitated dissociation of water in the presence of Lithium metal at ambient temperature as a requisite for lithium-gas reaction&lt;/title&gt;&lt;secondary-title&gt;Journal of Physical Chemistry C&lt;/secondary-title&gt;&lt;/titles&gt;&lt;periodical&gt;&lt;full-title&gt;Journal of Physical Chemistry C&lt;/full-title&gt;&lt;/periodical&gt;&lt;dates&gt;&lt;year&gt;2018&lt;/year&gt;&lt;/dates&gt;&lt;urls&gt;&lt;/urls&gt;&lt;research-notes&gt;Li Backup files &lt;/research-notes&gt;&lt;/record&gt;&lt;/Cite&gt;&lt;/EndNote&gt;</w:delInstrText>
        </w:r>
        <w:r w:rsidR="00EB6EED" w:rsidDel="00630872">
          <w:fldChar w:fldCharType="separate"/>
        </w:r>
        <w:r w:rsidR="001947C9" w:rsidDel="00630872">
          <w:rPr>
            <w:noProof/>
          </w:rPr>
          <w:delText>[</w:delText>
        </w:r>
      </w:del>
      <w:r w:rsidR="00D458A5">
        <w:rPr>
          <w:noProof/>
        </w:rPr>
        <w:fldChar w:fldCharType="begin"/>
      </w:r>
      <w:r w:rsidR="00D458A5">
        <w:rPr>
          <w:noProof/>
        </w:rPr>
        <w:instrText xml:space="preserve"> HYPERLINK  \l "_ENREF_18" \o "Milad Asgarpour Khansary, 2018 #1520" </w:instrText>
      </w:r>
      <w:r w:rsidR="00D458A5">
        <w:rPr>
          <w:noProof/>
        </w:rPr>
        <w:fldChar w:fldCharType="separate"/>
      </w:r>
      <w:del w:id="224" w:author="Unknown">
        <w:r w:rsidR="001947C9" w:rsidRPr="00D458A5" w:rsidDel="00630872">
          <w:rPr>
            <w:rStyle w:val="Hyperlink"/>
            <w:noProof/>
          </w:rPr>
          <w:delText>18</w:delText>
        </w:r>
      </w:del>
      <w:r w:rsidR="00D458A5">
        <w:rPr>
          <w:noProof/>
        </w:rPr>
        <w:fldChar w:fldCharType="end"/>
      </w:r>
      <w:del w:id="225" w:author="Milad Asgarpour Khansary" w:date="2018-04-25T15:36:00Z">
        <w:r w:rsidR="001947C9" w:rsidDel="00630872">
          <w:rPr>
            <w:noProof/>
          </w:rPr>
          <w:delText>]</w:delText>
        </w:r>
        <w:r w:rsidR="00EB6EED" w:rsidDel="00630872">
          <w:fldChar w:fldCharType="end"/>
        </w:r>
        <w:r w:rsidR="00030252" w:rsidDel="00630872">
          <w:delText xml:space="preserve">. </w:delText>
        </w:r>
      </w:del>
    </w:p>
    <w:p w14:paraId="5F589DB7" w14:textId="7120074D" w:rsidR="00F318EE" w:rsidRPr="00653EC7" w:rsidRDefault="0052179E" w:rsidP="00F25F68">
      <w:del w:id="226" w:author="Milad Asgarpour Khansary" w:date="2018-04-25T15:38:00Z">
        <w:r w:rsidRPr="00653EC7" w:rsidDel="00630872">
          <w:delText xml:space="preserve">The reactions then were coupled as a reaction network </w:delText>
        </w:r>
        <w:r w:rsidR="009A4B81" w:rsidRPr="00653EC7" w:rsidDel="00630872">
          <w:delText>using a temperature programmed kinetic Monte-Carlo calculations (</w:delText>
        </w:r>
        <w:r w:rsidR="0072752C" w:rsidRPr="00653EC7" w:rsidDel="00630872">
          <w:delText>TPC-kMC</w:delText>
        </w:r>
        <w:r w:rsidR="009A4B81" w:rsidRPr="00653EC7" w:rsidDel="00630872">
          <w:delText xml:space="preserve">) </w:delText>
        </w:r>
        <w:r w:rsidR="009A4B81" w:rsidRPr="00653EC7" w:rsidDel="00630872">
          <w:fldChar w:fldCharType="begin">
            <w:fldData xml:space="preserve">PEVuZE5vdGU+PENpdGU+PEF1dGhvcj5LYXJlemFuaTwvQXV0aG9yPjxZZWFyPjIwMTc8L1llYXI+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</w:fldData>
          </w:fldChar>
        </w:r>
        <w:r w:rsidR="00630872" w:rsidDel="00630872">
          <w:delInstrText xml:space="preserve"> ADDIN EN.CITE </w:delInstrText>
        </w:r>
        <w:r w:rsidR="00630872" w:rsidDel="00630872">
          <w:fldChar w:fldCharType="begin">
            <w:fldData xml:space="preserve">PEVuZE5vdGU+PENpdGU+PEF1dGhvcj5LYXJlemFuaTwvQXV0aG9yPjxZZWFyPjIwMTc8L1llYXI+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</w:fldData>
          </w:fldChar>
        </w:r>
        <w:r w:rsidR="00630872" w:rsidDel="00630872">
          <w:delInstrText xml:space="preserve"> ADDIN EN.CITE.DATA </w:delInstrText>
        </w:r>
        <w:r w:rsidR="00630872" w:rsidDel="00630872">
          <w:fldChar w:fldCharType="end"/>
        </w:r>
        <w:r w:rsidR="009A4B81" w:rsidRPr="00653EC7" w:rsidDel="00630872">
          <w:fldChar w:fldCharType="separate"/>
        </w:r>
        <w:r w:rsidR="00630872" w:rsidDel="00630872">
          <w:rPr>
            <w:noProof/>
          </w:rPr>
          <w:delText>[</w:delText>
        </w:r>
      </w:del>
      <w:r w:rsidR="00D458A5">
        <w:rPr>
          <w:noProof/>
        </w:rPr>
        <w:fldChar w:fldCharType="begin"/>
      </w:r>
      <w:r w:rsidR="00D458A5">
        <w:rPr>
          <w:noProof/>
        </w:rPr>
        <w:instrText xml:space="preserve"> HYPERLINK  \l "_ENREF_29" \o "Karezani, 2017 #676" </w:instrText>
      </w:r>
      <w:r w:rsidR="00D458A5">
        <w:rPr>
          <w:noProof/>
        </w:rPr>
        <w:fldChar w:fldCharType="separate"/>
      </w:r>
      <w:del w:id="227" w:author="Milad Asgarpour Khansary" w:date="2018-04-25T15:38:00Z">
        <w:r w:rsidR="00630872" w:rsidRPr="00D458A5" w:rsidDel="00630872">
          <w:rPr>
            <w:rStyle w:val="Hyperlink"/>
            <w:noProof/>
          </w:rPr>
          <w:delText>29</w:delText>
        </w:r>
      </w:del>
      <w:r w:rsidR="00D458A5">
        <w:rPr>
          <w:noProof/>
        </w:rPr>
        <w:fldChar w:fldCharType="end"/>
      </w:r>
      <w:del w:id="228" w:author="Milad Asgarpour Khansary" w:date="2018-04-25T15:38:00Z">
        <w:r w:rsidR="00630872" w:rsidDel="00630872">
          <w:rPr>
            <w:noProof/>
          </w:rPr>
          <w:delText>]</w:delText>
        </w:r>
        <w:r w:rsidR="009A4B81" w:rsidRPr="00653EC7" w:rsidDel="00630872">
          <w:fldChar w:fldCharType="end"/>
        </w:r>
        <w:r w:rsidR="009A4B81" w:rsidRPr="00653EC7" w:rsidDel="00630872">
          <w:delText xml:space="preserve">. </w:delText>
        </w:r>
      </w:del>
      <w:r w:rsidR="0072752C" w:rsidRPr="00653EC7">
        <w:t>TPC-kMC</w:t>
      </w:r>
      <w:r w:rsidR="009A4B81" w:rsidRPr="00653EC7">
        <w:t xml:space="preserve"> is a discrete event simulation implemented in the Kinetix package </w:t>
      </w:r>
      <w:r w:rsidR="009A4B81" w:rsidRPr="00653EC7">
        <w:fldChar w:fldCharType="begin"/>
      </w:r>
      <w:r w:rsidR="00E228A5">
        <w:instrText xml:space="preserve"> ADDIN EN.CITE &lt;EndNote&gt;&lt;Cite&gt;&lt;Year&gt;2017&lt;/Year&gt;&lt;RecNum&gt;528&lt;/RecNum&gt;&lt;DisplayText&gt;[28]&lt;/DisplayText&gt;&lt;record&gt;&lt;rec-number&gt;528&lt;/rec-number&gt;&lt;foreign-keys&gt;&lt;key app="EN" db-id="r2p5rr9s7p9xfpe9vz2vwfa7p0eszdv5tvat" timestamp="1487606821"&gt;528&lt;/key&gt;&lt;key app="ENWeb" db-id=""&gt;0&lt;/key&gt;&lt;/foreign-keys&gt;&lt;ref-type name="Book"&gt;6&lt;/ref-type&gt;&lt;contributors&gt;&lt;/contributors&gt;&lt;titles&gt;&lt;title&gt;Dassault Systemes Materials Studio Tutorials&lt;/title&gt;&lt;/titles&gt;&lt;dates&gt;&lt;year&gt;2017&lt;/year&gt;&lt;/dates&gt;&lt;pub-location&gt;5005 Wateridge Vista Drive, San Diego, CA 92121 USA&lt;/pub-location&gt;&lt;publisher&gt;BIOVIA Support&lt;/publisher&gt;&lt;urls&gt;&lt;/urls&gt;&lt;/record&gt;&lt;/Cite&gt;&lt;/EndNote&gt;</w:instrText>
      </w:r>
      <w:r w:rsidR="009A4B81" w:rsidRPr="00653EC7">
        <w:fldChar w:fldCharType="separate"/>
      </w:r>
      <w:r w:rsidR="00E228A5">
        <w:rPr>
          <w:noProof/>
        </w:rPr>
        <w:t>[</w:t>
      </w:r>
      <w:hyperlink w:anchor="_ENREF_28" w:tooltip=", 2017 #528" w:history="1">
        <w:r w:rsidR="00E228A5" w:rsidRPr="00D458A5">
          <w:rPr>
            <w:rStyle w:val="Hyperlink"/>
            <w:noProof/>
          </w:rPr>
          <w:t>28</w:t>
        </w:r>
      </w:hyperlink>
      <w:r w:rsidR="00E228A5">
        <w:rPr>
          <w:noProof/>
        </w:rPr>
        <w:t>]</w:t>
      </w:r>
      <w:r w:rsidR="009A4B81" w:rsidRPr="00653EC7">
        <w:fldChar w:fldCharType="end"/>
      </w:r>
      <w:r w:rsidR="00B77B69" w:rsidRPr="00653EC7">
        <w:t xml:space="preserve"> calculating property changes based on the kinetic data introduced</w:t>
      </w:r>
      <w:r w:rsidR="009A4B81" w:rsidRPr="00653EC7">
        <w:t xml:space="preserve">. </w:t>
      </w:r>
      <w:r w:rsidR="00CA50CB" w:rsidRPr="00653EC7">
        <w:t xml:space="preserve">Using </w:t>
      </w:r>
      <w:r w:rsidR="0072752C" w:rsidRPr="00653EC7">
        <w:t>TPC-kMC</w:t>
      </w:r>
      <w:r w:rsidR="00CA50CB" w:rsidRPr="00653EC7">
        <w:t>, i</w:t>
      </w:r>
      <w:r w:rsidR="00503774" w:rsidRPr="00653EC7">
        <w:t>t is possible</w:t>
      </w:r>
      <w:r w:rsidR="009A4B81" w:rsidRPr="00653EC7">
        <w:t xml:space="preserve"> to study the collective effect of these </w:t>
      </w:r>
      <w:r w:rsidR="00763BA2" w:rsidRPr="00653EC7">
        <w:t>reactions when</w:t>
      </w:r>
      <w:r w:rsidRPr="00653EC7">
        <w:t xml:space="preserve"> a gas mixture </w:t>
      </w:r>
      <w:r w:rsidR="009A4B81" w:rsidRPr="00653EC7">
        <w:t xml:space="preserve">is </w:t>
      </w:r>
      <w:r w:rsidRPr="00653EC7">
        <w:t>of interest</w:t>
      </w:r>
      <w:r w:rsidR="009A4B81" w:rsidRPr="00653EC7">
        <w:t xml:space="preserve">. </w:t>
      </w:r>
      <w:r w:rsidR="0072752C" w:rsidRPr="00653EC7">
        <w:t>TPC-kMC</w:t>
      </w:r>
      <w:r w:rsidRPr="00653EC7">
        <w:t xml:space="preserve"> grants the occurrence possibility</w:t>
      </w:r>
      <w:r w:rsidR="00E601F7" w:rsidRPr="00653EC7">
        <w:t>/probability</w:t>
      </w:r>
      <w:r w:rsidRPr="00653EC7">
        <w:t xml:space="preserve"> to all introduced events/reactions and then examines the progress and evolution of events/reactions as a competition. </w:t>
      </w:r>
      <w:del w:id="229" w:author="Milad Asgarpour Khansary" w:date="2018-04-25T15:41:00Z">
        <w:r w:rsidR="00357377" w:rsidRPr="00653EC7" w:rsidDel="00F25F68">
          <w:delText>Parameters such as operating conditions including temperature, pressure, moisture content of gas, substrate size</w:delText>
        </w:r>
        <w:r w:rsidR="00B20082" w:rsidDel="00F25F68">
          <w:delText>,</w:delText>
        </w:r>
        <w:r w:rsidR="00357377" w:rsidRPr="00653EC7" w:rsidDel="00F25F68">
          <w:delText xml:space="preserve"> etc. can be examined by </w:delText>
        </w:r>
        <w:r w:rsidR="0072752C" w:rsidRPr="00653EC7" w:rsidDel="00F25F68">
          <w:delText>TPC-kMC</w:delText>
        </w:r>
        <w:r w:rsidR="00357377" w:rsidRPr="00653EC7" w:rsidDel="00F25F68">
          <w:delText xml:space="preserve"> </w:delText>
        </w:r>
        <w:r w:rsidR="000B776F" w:rsidRPr="00653EC7" w:rsidDel="00F25F68">
          <w:delText>then implementing appropriate steps</w:delText>
        </w:r>
        <w:r w:rsidR="00357377" w:rsidRPr="00653EC7" w:rsidDel="00F25F68">
          <w:delText>.</w:delText>
        </w:r>
        <w:r w:rsidR="00F70B42" w:rsidRPr="00653EC7" w:rsidDel="00F25F68">
          <w:delText xml:space="preserve"> </w:delText>
        </w:r>
      </w:del>
      <w:r w:rsidR="0072752C" w:rsidRPr="00653EC7">
        <w:t>TPC-kMC</w:t>
      </w:r>
      <w:r w:rsidR="00F70B42" w:rsidRPr="00653EC7">
        <w:t xml:space="preserve"> calculations </w:t>
      </w:r>
      <w:r w:rsidR="003E6179" w:rsidRPr="00653EC7">
        <w:t>initially</w:t>
      </w:r>
      <w:r w:rsidR="00F70B42" w:rsidRPr="00653EC7">
        <w:t xml:space="preserve"> </w:t>
      </w:r>
      <w:r w:rsidR="003D1498" w:rsidRPr="00653EC7">
        <w:t>require t</w:t>
      </w:r>
      <w:r w:rsidR="00F70B42" w:rsidRPr="00653EC7">
        <w:t xml:space="preserve">o construct </w:t>
      </w:r>
      <w:r w:rsidR="00E8213A" w:rsidRPr="00653EC7">
        <w:t xml:space="preserve">(i) the </w:t>
      </w:r>
      <w:r w:rsidR="00F70B42" w:rsidRPr="00653EC7">
        <w:t xml:space="preserve">events/reactions network and </w:t>
      </w:r>
      <w:r w:rsidR="00E8213A" w:rsidRPr="00653EC7">
        <w:t>(ii) the</w:t>
      </w:r>
      <w:r w:rsidR="00F70B42" w:rsidRPr="00653EC7">
        <w:t xml:space="preserve"> substrate</w:t>
      </w:r>
      <w:r w:rsidR="004C165C" w:rsidRPr="00653EC7">
        <w:t xml:space="preserve"> structure</w:t>
      </w:r>
      <w:r w:rsidR="00F70B42" w:rsidRPr="00653EC7">
        <w:t xml:space="preserve">. </w:t>
      </w:r>
      <w:r w:rsidR="00357377" w:rsidRPr="00653EC7">
        <w:t xml:space="preserve">For the present work, the constructed process network includes all possible reactions (25 </w:t>
      </w:r>
      <w:r w:rsidR="00FD6B1A" w:rsidRPr="00653EC7">
        <w:t xml:space="preserve">overall </w:t>
      </w:r>
      <w:r w:rsidR="00357377" w:rsidRPr="00653EC7">
        <w:t>reactions</w:t>
      </w:r>
      <w:r w:rsidR="00E74D3D" w:rsidRPr="00653EC7">
        <w:t xml:space="preserve"> where for each reaction, individual reactant consumption and product production rates comprise an individual sub-process</w:t>
      </w:r>
      <w:r w:rsidR="00357377" w:rsidRPr="00653EC7">
        <w:t>) with corresponding reaction rate constants</w:t>
      </w:r>
      <w:r w:rsidR="00CE07F9" w:rsidRPr="00653EC7">
        <w:t>.</w:t>
      </w:r>
      <w:r w:rsidR="0086422B" w:rsidRPr="00653EC7">
        <w:t xml:space="preserve"> </w:t>
      </w:r>
      <w:r w:rsidR="00F318EE" w:rsidRPr="00653EC7">
        <w:t xml:space="preserve">For </w:t>
      </w:r>
      <w:r w:rsidR="0072752C" w:rsidRPr="00653EC7">
        <w:t>TPC-kMC</w:t>
      </w:r>
      <w:r w:rsidR="00F318EE" w:rsidRPr="00653EC7">
        <w:t xml:space="preserve"> calculations </w:t>
      </w:r>
      <w:r w:rsidR="00357377" w:rsidRPr="00653EC7">
        <w:t>for each gas capture case study, the corresponding sub-process</w:t>
      </w:r>
      <w:r w:rsidR="00432055" w:rsidRPr="00653EC7">
        <w:t>es</w:t>
      </w:r>
      <w:r w:rsidR="00357377" w:rsidRPr="00653EC7">
        <w:t xml:space="preserve"> in process network </w:t>
      </w:r>
      <w:r w:rsidR="00432055" w:rsidRPr="00653EC7">
        <w:t>are</w:t>
      </w:r>
      <w:r w:rsidR="00357377" w:rsidRPr="00653EC7">
        <w:t xml:space="preserve"> activated only. </w:t>
      </w:r>
    </w:p>
    <w:p w14:paraId="0AB5B275" w14:textId="510C4CCD" w:rsidR="007F1F2A" w:rsidRDefault="002C7306" w:rsidP="00281026">
      <w:pPr>
        <w:rPr>
          <w:ins w:id="230" w:author="Milad Asgarpour Khansary" w:date="2018-04-25T15:46:00Z"/>
        </w:rPr>
      </w:pPr>
      <w:r w:rsidRPr="00653EC7">
        <w:t>For substrate</w:t>
      </w:r>
      <w:r w:rsidR="004C165C" w:rsidRPr="00653EC7">
        <w:t xml:space="preserve"> structure</w:t>
      </w:r>
      <w:r w:rsidRPr="00653EC7">
        <w:t xml:space="preserve">, </w:t>
      </w:r>
      <w:r w:rsidR="00357377" w:rsidRPr="00653EC7">
        <w:t>we used a grid of 2048×2048 sites</w:t>
      </w:r>
      <w:r w:rsidR="006C1D88" w:rsidRPr="00653EC7">
        <w:t xml:space="preserve"> (= total gird points of 4</w:t>
      </w:r>
      <w:r w:rsidR="005952A2" w:rsidRPr="00653EC7">
        <w:t>,</w:t>
      </w:r>
      <w:r w:rsidR="006C1D88" w:rsidRPr="00653EC7">
        <w:t>194</w:t>
      </w:r>
      <w:r w:rsidR="005952A2" w:rsidRPr="00653EC7">
        <w:t>,</w:t>
      </w:r>
      <w:r w:rsidR="006C1D88" w:rsidRPr="00653EC7">
        <w:t>304)</w:t>
      </w:r>
      <w:r w:rsidR="007D4979">
        <w:t xml:space="preserve"> where each site accommodates one particle</w:t>
      </w:r>
      <w:r w:rsidR="00357377" w:rsidRPr="00653EC7">
        <w:t xml:space="preserve">. </w:t>
      </w:r>
      <w:r w:rsidR="009E57A3" w:rsidRPr="00653EC7">
        <w:t xml:space="preserve">It shows the simplicity and efficiency of </w:t>
      </w:r>
      <w:r w:rsidR="0072752C" w:rsidRPr="00653EC7">
        <w:t>TPC-kMC</w:t>
      </w:r>
      <w:r w:rsidR="009E57A3" w:rsidRPr="00653EC7">
        <w:t xml:space="preserve"> that enables </w:t>
      </w:r>
      <w:r w:rsidR="00C76BB7">
        <w:t xml:space="preserve">the </w:t>
      </w:r>
      <w:r w:rsidR="00EB6EED" w:rsidRPr="00653EC7">
        <w:t>analy</w:t>
      </w:r>
      <w:r w:rsidR="00EB6EED">
        <w:t>sis of</w:t>
      </w:r>
      <w:r w:rsidR="00B06324" w:rsidRPr="00653EC7">
        <w:t xml:space="preserve"> </w:t>
      </w:r>
      <w:r w:rsidR="009E57A3" w:rsidRPr="00653EC7">
        <w:t xml:space="preserve">such a large system of </w:t>
      </w:r>
      <w:r w:rsidR="00F318EE" w:rsidRPr="00653EC7">
        <w:t>particles</w:t>
      </w:r>
      <w:r w:rsidR="009E57A3" w:rsidRPr="00653EC7">
        <w:t xml:space="preserve">. </w:t>
      </w:r>
      <w:r w:rsidR="00C76BB7">
        <w:t>Conventionally</w:t>
      </w:r>
      <w:r w:rsidR="00C76BB7" w:rsidRPr="00653EC7">
        <w:t xml:space="preserve"> </w:t>
      </w:r>
      <w:r w:rsidRPr="00653EC7">
        <w:t>the grid sites are all assigned as voids</w:t>
      </w:r>
      <w:r w:rsidR="004C165C" w:rsidRPr="00653EC7">
        <w:t xml:space="preserve"> </w:t>
      </w:r>
      <w:r w:rsidR="004C165C" w:rsidRPr="00653EC7">
        <w:fldChar w:fldCharType="begin">
          <w:fldData xml:space="preserve">PEVuZE5vdGU+PENpdGU+PEF1dGhvcj5LYXJlemFuaTwvQXV0aG9yPjxZZWFyPjIwMTc8L1llYXI+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</w:fldData>
        </w:fldChar>
      </w:r>
      <w:r w:rsidR="00630872">
        <w:instrText xml:space="preserve"> ADDIN EN.CITE </w:instrText>
      </w:r>
      <w:r w:rsidR="00630872">
        <w:fldChar w:fldCharType="begin">
          <w:fldData xml:space="preserve">PEVuZE5vdGU+PENpdGU+PEF1dGhvcj5LYXJlemFuaTwvQXV0aG9yPjxZZWFyPjIwMTc8L1llYXI+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</w:fldData>
        </w:fldChar>
      </w:r>
      <w:r w:rsidR="00630872">
        <w:instrText xml:space="preserve"> ADDIN EN.CITE.DATA </w:instrText>
      </w:r>
      <w:r w:rsidR="00630872">
        <w:fldChar w:fldCharType="end"/>
      </w:r>
      <w:r w:rsidR="004C165C" w:rsidRPr="00653EC7">
        <w:fldChar w:fldCharType="separate"/>
      </w:r>
      <w:r w:rsidR="00630872">
        <w:rPr>
          <w:noProof/>
        </w:rPr>
        <w:t>[</w:t>
      </w:r>
      <w:hyperlink w:anchor="_ENREF_29" w:tooltip="Karezani, 2017 #676" w:history="1">
        <w:r w:rsidR="00630872" w:rsidRPr="00D458A5">
          <w:rPr>
            <w:rStyle w:val="Hyperlink"/>
            <w:noProof/>
          </w:rPr>
          <w:t>29</w:t>
        </w:r>
      </w:hyperlink>
      <w:r w:rsidR="00630872">
        <w:rPr>
          <w:noProof/>
        </w:rPr>
        <w:t>]</w:t>
      </w:r>
      <w:r w:rsidR="004C165C" w:rsidRPr="00653EC7">
        <w:fldChar w:fldCharType="end"/>
      </w:r>
      <w:r w:rsidR="00C76BB7">
        <w:t>.</w:t>
      </w:r>
      <w:r w:rsidRPr="00653EC7">
        <w:t xml:space="preserve"> </w:t>
      </w:r>
      <w:r w:rsidR="00C76BB7">
        <w:t>T</w:t>
      </w:r>
      <w:r w:rsidRPr="00653EC7">
        <w:t>o investigate the effect</w:t>
      </w:r>
      <w:r w:rsidR="004C165C" w:rsidRPr="00653EC7">
        <w:t>s</w:t>
      </w:r>
      <w:r w:rsidRPr="00653EC7">
        <w:t xml:space="preserve"> </w:t>
      </w:r>
      <w:r w:rsidR="00EB6EED">
        <w:t xml:space="preserve">of gas concentrations </w:t>
      </w:r>
      <w:r w:rsidRPr="00653EC7">
        <w:t>as well as to determine the optimal moisture content of the gas stream</w:t>
      </w:r>
      <w:ins w:id="231" w:author="Milad Asgarpour Khansary" w:date="2018-04-26T11:01:00Z">
        <w:r w:rsidR="00281026">
          <w:t xml:space="preserve"> and even the adsorbent size/amount</w:t>
        </w:r>
      </w:ins>
      <w:r w:rsidRPr="00653EC7">
        <w:t>, we</w:t>
      </w:r>
      <w:ins w:id="232" w:author="Milad Asgarpour Khansary" w:date="2018-04-25T15:43:00Z">
        <w:r w:rsidR="007F1F2A">
          <w:t xml:space="preserve"> introduced an </w:t>
        </w:r>
      </w:ins>
      <w:ins w:id="233" w:author="Milad Asgarpour Khansary" w:date="2018-04-25T15:44:00Z">
        <w:r w:rsidR="007F1F2A">
          <w:t xml:space="preserve">artificial </w:t>
        </w:r>
      </w:ins>
      <w:ins w:id="234" w:author="Milad Asgarpour Khansary" w:date="2018-04-25T15:50:00Z">
        <w:r w:rsidR="00B86426">
          <w:t>allocation s</w:t>
        </w:r>
      </w:ins>
      <w:ins w:id="235" w:author="Milad Asgarpour Khansary" w:date="2018-04-25T15:44:00Z">
        <w:r w:rsidR="007F1F2A">
          <w:t xml:space="preserve">tep to fill and load </w:t>
        </w:r>
      </w:ins>
      <w:ins w:id="236" w:author="Milad Asgarpour Khansary" w:date="2018-04-25T15:45:00Z">
        <w:r w:rsidR="007F1F2A">
          <w:t>desirable</w:t>
        </w:r>
      </w:ins>
      <w:ins w:id="237" w:author="Milad Asgarpour Khansary" w:date="2018-04-25T15:44:00Z">
        <w:r w:rsidR="007F1F2A">
          <w:t xml:space="preserve"> </w:t>
        </w:r>
      </w:ins>
      <w:ins w:id="238" w:author="Milad Asgarpour Khansary" w:date="2018-04-25T15:45:00Z">
        <w:r w:rsidR="007F1F2A">
          <w:t>initial quantity of particles</w:t>
        </w:r>
      </w:ins>
      <w:ins w:id="239" w:author="Milad Asgarpour Khansary" w:date="2018-04-25T15:47:00Z">
        <w:r w:rsidR="00FF2921">
          <w:t xml:space="preserve"> in substrate grid</w:t>
        </w:r>
      </w:ins>
      <w:ins w:id="240" w:author="Milad Asgarpour Khansary" w:date="2018-04-25T15:45:00Z">
        <w:r w:rsidR="007F1F2A">
          <w:t xml:space="preserve"> to reflect the mixture of under study as illustrated in following paragraphs.</w:t>
        </w:r>
      </w:ins>
      <w:ins w:id="241" w:author="Milad Asgarpour Khansary" w:date="2018-04-25T15:46:00Z">
        <w:r w:rsidR="007F1F2A">
          <w:t xml:space="preserve"> </w:t>
        </w:r>
      </w:ins>
      <w:del w:id="242" w:author="Milad Asgarpour Khansary" w:date="2018-04-25T15:46:00Z">
        <w:r w:rsidRPr="00653EC7" w:rsidDel="007F1F2A">
          <w:delText xml:space="preserve"> </w:delText>
        </w:r>
        <w:r w:rsidR="00EB6EED" w:rsidDel="007F1F2A">
          <w:delText>developed a modification by using</w:delText>
        </w:r>
        <w:r w:rsidRPr="00653EC7" w:rsidDel="007F1F2A">
          <w:delText xml:space="preserve"> different labeling/assignments.</w:delText>
        </w:r>
        <w:r w:rsidR="00947EB2" w:rsidRPr="00653EC7" w:rsidDel="007F1F2A">
          <w:delText xml:space="preserve"> </w:delText>
        </w:r>
      </w:del>
    </w:p>
    <w:p w14:paraId="25754322" w14:textId="18717945" w:rsidR="003F580E" w:rsidRPr="00653EC7" w:rsidRDefault="00B45793" w:rsidP="00281026">
      <w:r w:rsidRPr="00653EC7">
        <w:t>T</w:t>
      </w:r>
      <w:r w:rsidR="004C165C" w:rsidRPr="00653EC7">
        <w:t xml:space="preserve">he initially generated </w:t>
      </w:r>
      <w:r w:rsidRPr="00653EC7">
        <w:t xml:space="preserve">grid of 2048×2048 sites is divided </w:t>
      </w:r>
      <w:r w:rsidR="00D224A1" w:rsidRPr="00653EC7">
        <w:t>in</w:t>
      </w:r>
      <w:r w:rsidRPr="00653EC7">
        <w:t xml:space="preserve">to three </w:t>
      </w:r>
      <w:ins w:id="243" w:author="Milad Asgarpour Khansary" w:date="2018-04-25T15:48:00Z">
        <w:r w:rsidR="00AC285B">
          <w:t xml:space="preserve">main </w:t>
        </w:r>
      </w:ins>
      <w:r w:rsidR="002A1F9A">
        <w:t>population</w:t>
      </w:r>
      <w:r w:rsidR="007D4979" w:rsidRPr="00653EC7">
        <w:t>s</w:t>
      </w:r>
      <w:r w:rsidR="00C76BB7">
        <w:t>, i.e.,</w:t>
      </w:r>
      <w:r w:rsidRPr="00653EC7">
        <w:t xml:space="preserve"> (i) adsorbent </w:t>
      </w:r>
      <w:r w:rsidR="00BF3C4D" w:rsidRPr="00653EC7">
        <w:t>particles</w:t>
      </w:r>
      <w:r w:rsidRPr="00653EC7">
        <w:t xml:space="preserve">, (ii) gas molecules </w:t>
      </w:r>
      <w:r w:rsidR="00BF3C4D" w:rsidRPr="00653EC7">
        <w:t>particles</w:t>
      </w:r>
      <w:r w:rsidR="00C76BB7">
        <w:t>,</w:t>
      </w:r>
      <w:r w:rsidR="00BF3C4D" w:rsidRPr="00653EC7">
        <w:t xml:space="preserve"> </w:t>
      </w:r>
      <w:r w:rsidRPr="00653EC7">
        <w:t xml:space="preserve">and (iii) </w:t>
      </w:r>
      <w:r w:rsidR="00040A39" w:rsidRPr="00653EC7">
        <w:t xml:space="preserve">extra empty space (void) </w:t>
      </w:r>
      <w:r w:rsidR="00BF3C4D" w:rsidRPr="00653EC7">
        <w:t>particles</w:t>
      </w:r>
      <w:r w:rsidR="00040A39" w:rsidRPr="00653EC7">
        <w:t>.</w:t>
      </w:r>
      <w:r w:rsidR="008A0689" w:rsidRPr="00653EC7">
        <w:t xml:space="preserve"> </w:t>
      </w:r>
      <w:ins w:id="244" w:author="Milad Asgarpour Khansary" w:date="2018-04-26T11:03:00Z">
        <w:r w:rsidR="00281026">
          <w:t xml:space="preserve">Note that we used “population” instead of “zone” or etc. as in labeling/assignment of particles to compounds, the amount of particles can be controlled, </w:t>
        </w:r>
      </w:ins>
      <w:ins w:id="245" w:author="Milad Asgarpour Khansary" w:date="2018-04-26T11:04:00Z">
        <w:r w:rsidR="00281026">
          <w:t xml:space="preserve">but </w:t>
        </w:r>
      </w:ins>
      <w:ins w:id="246" w:author="Milad Asgarpour Khansary" w:date="2018-04-26T11:03:00Z">
        <w:r w:rsidR="00281026">
          <w:t xml:space="preserve">the orientation/location of particle on the grid is selected </w:t>
        </w:r>
      </w:ins>
      <w:ins w:id="247" w:author="Milad Asgarpour Khansary" w:date="2018-04-26T11:04:00Z">
        <w:r w:rsidR="00281026">
          <w:t>randomly</w:t>
        </w:r>
      </w:ins>
      <w:ins w:id="248" w:author="Milad Asgarpour Khansary" w:date="2018-04-26T11:03:00Z">
        <w:r w:rsidR="00281026">
          <w:t>.</w:t>
        </w:r>
      </w:ins>
      <w:ins w:id="249" w:author="Milad Asgarpour Khansary" w:date="2018-04-26T11:04:00Z">
        <w:r w:rsidR="00281026">
          <w:t xml:space="preserve"> </w:t>
        </w:r>
      </w:ins>
      <w:r w:rsidR="002A1F9A">
        <w:t>Population</w:t>
      </w:r>
      <w:r w:rsidR="007D4979" w:rsidRPr="00653EC7">
        <w:t xml:space="preserve"> </w:t>
      </w:r>
      <w:r w:rsidR="00040A39" w:rsidRPr="00653EC7">
        <w:rPr>
          <w:i/>
          <w:iCs/>
        </w:rPr>
        <w:t>iii</w:t>
      </w:r>
      <w:r w:rsidR="00040A39" w:rsidRPr="00653EC7">
        <w:t xml:space="preserve"> is considered to account for </w:t>
      </w:r>
      <w:r w:rsidR="002A176F" w:rsidRPr="00653EC7">
        <w:t>controlling</w:t>
      </w:r>
      <w:r w:rsidR="00040A39" w:rsidRPr="00653EC7">
        <w:t xml:space="preserve"> mass continuity due to different stoichiometric coefficients of different reactants/products in reactions.</w:t>
      </w:r>
      <w:r w:rsidR="000A103D" w:rsidRPr="00653EC7">
        <w:t xml:space="preserve"> It comprise</w:t>
      </w:r>
      <w:r w:rsidR="000523FF">
        <w:t>s</w:t>
      </w:r>
      <w:r w:rsidR="000A103D" w:rsidRPr="00653EC7">
        <w:t xml:space="preserve"> </w:t>
      </w:r>
      <w:r w:rsidR="005952A2" w:rsidRPr="00653EC7">
        <w:t>5</w:t>
      </w:r>
      <w:r w:rsidR="000A103D" w:rsidRPr="00653EC7">
        <w:t xml:space="preserve">% of total </w:t>
      </w:r>
      <w:r w:rsidR="00AF78EE" w:rsidRPr="00653EC7">
        <w:t xml:space="preserve">initial </w:t>
      </w:r>
      <w:r w:rsidR="000A103D" w:rsidRPr="00653EC7">
        <w:t xml:space="preserve">grid corresponding to </w:t>
      </w:r>
      <w:r w:rsidR="000A103D" w:rsidRPr="00653EC7">
        <w:rPr>
          <w:i/>
          <w:iCs/>
        </w:rPr>
        <w:t>N</w:t>
      </w:r>
      <w:r w:rsidR="000A103D" w:rsidRPr="00653EC7">
        <w:rPr>
          <w:i/>
          <w:iCs/>
          <w:vertAlign w:val="subscript"/>
        </w:rPr>
        <w:t>iii</w:t>
      </w:r>
      <w:r w:rsidR="000A103D" w:rsidRPr="00653EC7">
        <w:t>=</w:t>
      </w:r>
      <w:r w:rsidR="005952A2" w:rsidRPr="00653EC7">
        <w:t xml:space="preserve">209,715 </w:t>
      </w:r>
      <w:r w:rsidR="00BF3C4D" w:rsidRPr="00653EC7">
        <w:t>particles</w:t>
      </w:r>
      <w:r w:rsidR="000A103D" w:rsidRPr="00653EC7">
        <w:t xml:space="preserve">. </w:t>
      </w:r>
      <w:r w:rsidR="002A1F9A">
        <w:t>Population</w:t>
      </w:r>
      <w:r w:rsidR="007D4979">
        <w:t xml:space="preserve"> </w:t>
      </w:r>
      <w:r w:rsidR="00040A39" w:rsidRPr="00653EC7">
        <w:rPr>
          <w:i/>
          <w:iCs/>
        </w:rPr>
        <w:t>ii</w:t>
      </w:r>
      <w:r w:rsidR="00040A39" w:rsidRPr="00653EC7">
        <w:t xml:space="preserve"> enables us to include different initial concentration of gases/reactants </w:t>
      </w:r>
      <w:r w:rsidR="0046508A" w:rsidRPr="00653EC7">
        <w:t xml:space="preserve">as well as moisture </w:t>
      </w:r>
      <w:r w:rsidR="00040A39" w:rsidRPr="00653EC7">
        <w:t>where the ratio of “</w:t>
      </w:r>
      <w:r w:rsidR="00BF3C4D" w:rsidRPr="007D4979">
        <w:rPr>
          <w:i/>
          <w:iCs/>
        </w:rPr>
        <w:t>particles</w:t>
      </w:r>
      <w:r w:rsidR="0046508A" w:rsidRPr="007D4979">
        <w:rPr>
          <w:i/>
          <w:iCs/>
        </w:rPr>
        <w:t xml:space="preserve"> assigned to a gas/reactant/moisture </w:t>
      </w:r>
      <w:r w:rsidR="00040A39" w:rsidRPr="007D4979">
        <w:rPr>
          <w:i/>
          <w:iCs/>
        </w:rPr>
        <w:t xml:space="preserve">to total </w:t>
      </w:r>
      <w:r w:rsidR="00BF3C4D" w:rsidRPr="007D4979">
        <w:rPr>
          <w:i/>
          <w:iCs/>
        </w:rPr>
        <w:t>particles</w:t>
      </w:r>
      <w:r w:rsidR="00040A39" w:rsidRPr="007D4979">
        <w:rPr>
          <w:i/>
          <w:iCs/>
        </w:rPr>
        <w:t xml:space="preserve"> available in the </w:t>
      </w:r>
      <w:r w:rsidR="002A1F9A">
        <w:rPr>
          <w:i/>
          <w:iCs/>
        </w:rPr>
        <w:t>population</w:t>
      </w:r>
      <w:r w:rsidR="00040A39" w:rsidRPr="00653EC7">
        <w:t>” reflect</w:t>
      </w:r>
      <w:r w:rsidR="007D4979">
        <w:t>s</w:t>
      </w:r>
      <w:r w:rsidR="00040A39" w:rsidRPr="00653EC7">
        <w:t xml:space="preserve"> the mole fraction of that </w:t>
      </w:r>
      <w:ins w:id="250" w:author="Milad Asgarpour Khansary" w:date="2018-04-25T15:49:00Z">
        <w:r w:rsidR="00AC285B" w:rsidRPr="00AC285B">
          <w:t xml:space="preserve">gas/reactant/moisture </w:t>
        </w:r>
      </w:ins>
      <w:del w:id="251" w:author="Milad Asgarpour Khansary" w:date="2018-04-25T15:49:00Z">
        <w:r w:rsidR="00040A39" w:rsidRPr="00653EC7" w:rsidDel="00AC285B">
          <w:delText>gas</w:delText>
        </w:r>
      </w:del>
      <w:r w:rsidR="00040A39" w:rsidRPr="00653EC7">
        <w:t xml:space="preserve"> in the </w:t>
      </w:r>
      <w:del w:id="252" w:author="Milad Asgarpour Khansary" w:date="2018-04-25T15:49:00Z">
        <w:r w:rsidR="00040A39" w:rsidRPr="00653EC7" w:rsidDel="00AC285B">
          <w:delText xml:space="preserve">gas </w:delText>
        </w:r>
      </w:del>
      <w:r w:rsidR="00040A39" w:rsidRPr="00653EC7">
        <w:t>mixture</w:t>
      </w:r>
      <w:ins w:id="253" w:author="Milad Asgarpour Khansary" w:date="2018-04-25T15:49:00Z">
        <w:r w:rsidR="00AC285B">
          <w:t xml:space="preserve"> initial composition</w:t>
        </w:r>
      </w:ins>
      <w:r w:rsidR="00040A39" w:rsidRPr="00653EC7">
        <w:t>.</w:t>
      </w:r>
      <w:r w:rsidR="00D269F4" w:rsidRPr="00653EC7">
        <w:t xml:space="preserve"> This </w:t>
      </w:r>
      <w:r w:rsidR="002A1F9A">
        <w:t>population</w:t>
      </w:r>
      <w:r w:rsidR="007D4979" w:rsidRPr="00653EC7">
        <w:t xml:space="preserve"> </w:t>
      </w:r>
      <w:r w:rsidR="00D269F4" w:rsidRPr="00653EC7">
        <w:t xml:space="preserve">is </w:t>
      </w:r>
      <w:r w:rsidR="00161334" w:rsidRPr="00653EC7">
        <w:t xml:space="preserve">composed </w:t>
      </w:r>
      <w:r w:rsidR="00D269F4" w:rsidRPr="00653EC7">
        <w:t xml:space="preserve">of </w:t>
      </w:r>
      <w:r w:rsidR="004264CF" w:rsidRPr="00653EC7">
        <w:t>7</w:t>
      </w:r>
      <w:r w:rsidR="00D269F4" w:rsidRPr="00653EC7">
        <w:t xml:space="preserve">0% of total </w:t>
      </w:r>
      <w:r w:rsidR="00AF78EE" w:rsidRPr="00653EC7">
        <w:t xml:space="preserve">initial </w:t>
      </w:r>
      <w:r w:rsidR="00D269F4" w:rsidRPr="00653EC7">
        <w:t xml:space="preserve">grid corresponding to </w:t>
      </w:r>
      <w:r w:rsidR="00D269F4" w:rsidRPr="00653EC7">
        <w:rPr>
          <w:i/>
          <w:iCs/>
        </w:rPr>
        <w:t>N</w:t>
      </w:r>
      <w:r w:rsidR="00D269F4" w:rsidRPr="00653EC7">
        <w:rPr>
          <w:i/>
          <w:iCs/>
          <w:vertAlign w:val="subscript"/>
        </w:rPr>
        <w:t>ii</w:t>
      </w:r>
      <w:r w:rsidR="00D269F4" w:rsidRPr="00653EC7">
        <w:t>=</w:t>
      </w:r>
      <w:r w:rsidR="004264CF" w:rsidRPr="00653EC7">
        <w:t xml:space="preserve"> 2</w:t>
      </w:r>
      <w:r w:rsidR="005952A2" w:rsidRPr="00653EC7">
        <w:t>,</w:t>
      </w:r>
      <w:r w:rsidR="004264CF" w:rsidRPr="00653EC7">
        <w:t>936</w:t>
      </w:r>
      <w:r w:rsidR="005952A2" w:rsidRPr="00653EC7">
        <w:t>,</w:t>
      </w:r>
      <w:r w:rsidR="004264CF" w:rsidRPr="00653EC7">
        <w:t>012</w:t>
      </w:r>
      <w:r w:rsidR="00D269F4" w:rsidRPr="00653EC7">
        <w:t xml:space="preserve"> </w:t>
      </w:r>
      <w:r w:rsidR="00BF3C4D" w:rsidRPr="00653EC7">
        <w:t>particles</w:t>
      </w:r>
      <w:r w:rsidR="00D269F4" w:rsidRPr="00653EC7">
        <w:t xml:space="preserve">. The number of </w:t>
      </w:r>
      <w:r w:rsidR="00BF3C4D" w:rsidRPr="00653EC7">
        <w:t>particles</w:t>
      </w:r>
      <w:r w:rsidR="00D269F4" w:rsidRPr="00653EC7">
        <w:t xml:space="preserve"> assigned to each compound depends on the case study of concern</w:t>
      </w:r>
      <w:r w:rsidR="000523FF">
        <w:t>,</w:t>
      </w:r>
      <w:r w:rsidR="007D4979">
        <w:t xml:space="preserve"> i.e.</w:t>
      </w:r>
      <w:r w:rsidR="000523FF">
        <w:t>,</w:t>
      </w:r>
      <w:r w:rsidR="007D4979">
        <w:t xml:space="preserve"> </w:t>
      </w:r>
      <w:del w:id="254" w:author="Milad Asgarpour Khansary" w:date="2018-04-16T22:46:00Z">
        <w:r w:rsidR="000523FF" w:rsidDel="00DE3468">
          <w:delText>CO</w:delText>
        </w:r>
        <w:r w:rsidR="000523FF" w:rsidRPr="000523FF" w:rsidDel="00DE3468">
          <w:rPr>
            <w:vertAlign w:val="subscript"/>
          </w:rPr>
          <w:delText>2</w:delText>
        </w:r>
        <w:r w:rsidR="007D4979" w:rsidDel="00DE3468">
          <w:delText xml:space="preserve"> </w:delText>
        </w:r>
      </w:del>
      <w:ins w:id="255" w:author="Milad Asgarpour Khansary" w:date="2018-04-16T22:46:00Z">
        <w:r w:rsidR="00DE3468">
          <w:t xml:space="preserve">gas </w:t>
        </w:r>
      </w:ins>
      <w:r w:rsidR="007D4979">
        <w:t>capture from air, raw and pretreated natural gas, biogas as well as post combustion flue gas streams</w:t>
      </w:r>
      <w:r w:rsidR="00D269F4" w:rsidRPr="00653EC7">
        <w:t xml:space="preserve">. </w:t>
      </w:r>
      <w:r w:rsidR="002A1F9A">
        <w:t>Population</w:t>
      </w:r>
      <w:r w:rsidR="007D4979">
        <w:t xml:space="preserve"> </w:t>
      </w:r>
      <w:r w:rsidR="003F580E" w:rsidRPr="00653EC7">
        <w:rPr>
          <w:i/>
          <w:iCs/>
        </w:rPr>
        <w:t>i</w:t>
      </w:r>
      <w:r w:rsidR="003F580E" w:rsidRPr="00653EC7">
        <w:t xml:space="preserve"> enables us to account for the effect of adsorbent size (quantity) which can be reflected into the simulations b</w:t>
      </w:r>
      <w:r w:rsidR="00040A39" w:rsidRPr="00653EC7">
        <w:t xml:space="preserve">y varying the </w:t>
      </w:r>
      <w:r w:rsidR="00643FFD" w:rsidRPr="00653EC7">
        <w:t xml:space="preserve">number of </w:t>
      </w:r>
      <w:r w:rsidR="00BF3C4D" w:rsidRPr="00653EC7">
        <w:t>particles</w:t>
      </w:r>
      <w:r w:rsidR="003F580E" w:rsidRPr="00653EC7">
        <w:t xml:space="preserve"> assigned to adsorbent. </w:t>
      </w:r>
      <w:r w:rsidR="00AF78EE" w:rsidRPr="00653EC7">
        <w:t>A</w:t>
      </w:r>
      <w:r w:rsidR="003F580E" w:rsidRPr="00653EC7">
        <w:t xml:space="preserve"> total of </w:t>
      </w:r>
      <w:r w:rsidR="004264CF" w:rsidRPr="00653EC7">
        <w:t>2</w:t>
      </w:r>
      <w:r w:rsidR="005952A2" w:rsidRPr="00653EC7">
        <w:t>5</w:t>
      </w:r>
      <w:r w:rsidR="003F580E" w:rsidRPr="00653EC7">
        <w:t xml:space="preserve">% of total </w:t>
      </w:r>
      <w:r w:rsidR="00AF78EE" w:rsidRPr="00653EC7">
        <w:t xml:space="preserve">initial </w:t>
      </w:r>
      <w:r w:rsidR="003F580E" w:rsidRPr="00653EC7">
        <w:t xml:space="preserve">grid is assigned to this </w:t>
      </w:r>
      <w:r w:rsidR="002A1F9A">
        <w:t>population</w:t>
      </w:r>
      <w:r w:rsidR="007D4979" w:rsidRPr="00653EC7">
        <w:t xml:space="preserve"> </w:t>
      </w:r>
      <w:r w:rsidR="003F580E" w:rsidRPr="00653EC7">
        <w:t xml:space="preserve">corresponding to </w:t>
      </w:r>
      <w:r w:rsidR="003F580E" w:rsidRPr="00653EC7">
        <w:rPr>
          <w:i/>
          <w:iCs/>
        </w:rPr>
        <w:t>N</w:t>
      </w:r>
      <w:r w:rsidR="003F580E" w:rsidRPr="00653EC7">
        <w:rPr>
          <w:i/>
          <w:iCs/>
          <w:vertAlign w:val="subscript"/>
        </w:rPr>
        <w:t>i</w:t>
      </w:r>
      <w:r w:rsidR="003F580E" w:rsidRPr="00653EC7">
        <w:t>=</w:t>
      </w:r>
      <w:r w:rsidR="005952A2" w:rsidRPr="00653EC7">
        <w:t>1,048,576</w:t>
      </w:r>
      <w:r w:rsidR="003F580E" w:rsidRPr="00653EC7">
        <w:t xml:space="preserve"> </w:t>
      </w:r>
      <w:r w:rsidR="00BF3C4D" w:rsidRPr="00653EC7">
        <w:t>particles</w:t>
      </w:r>
      <w:r w:rsidR="00E860F9" w:rsidRPr="00653EC7">
        <w:t>, which itself reflect</w:t>
      </w:r>
      <w:r w:rsidR="000523FF">
        <w:t>s</w:t>
      </w:r>
      <w:r w:rsidR="00E860F9" w:rsidRPr="00653EC7">
        <w:t xml:space="preserve"> the highest amount of adsorbent we can consider</w:t>
      </w:r>
      <w:r w:rsidR="000A7C56" w:rsidRPr="00653EC7">
        <w:t xml:space="preserve"> by this </w:t>
      </w:r>
      <w:r w:rsidR="007D4979">
        <w:t>allocation</w:t>
      </w:r>
      <w:r w:rsidR="00E860F9" w:rsidRPr="00653EC7">
        <w:t xml:space="preserve">. For smaller amount of adsorbent, we </w:t>
      </w:r>
      <w:r w:rsidR="005952A2" w:rsidRPr="00653EC7">
        <w:t xml:space="preserve">partially </w:t>
      </w:r>
      <w:r w:rsidR="00E860F9" w:rsidRPr="00653EC7">
        <w:t xml:space="preserve">fill sites in this </w:t>
      </w:r>
      <w:r w:rsidR="002A1F9A">
        <w:t>population</w:t>
      </w:r>
      <w:r w:rsidR="00E860F9" w:rsidRPr="00653EC7">
        <w:t xml:space="preserve">. </w:t>
      </w:r>
    </w:p>
    <w:p w14:paraId="377638FE" w14:textId="29888567" w:rsidR="009019BC" w:rsidRDefault="000508F6" w:rsidP="008E309E">
      <w:pPr>
        <w:rPr>
          <w:ins w:id="256" w:author="Milad Asgarpour Khansary" w:date="2018-04-25T13:47:00Z"/>
        </w:rPr>
      </w:pPr>
      <w:r w:rsidRPr="00653EC7">
        <w:lastRenderedPageBreak/>
        <w:t xml:space="preserve">To </w:t>
      </w:r>
      <w:ins w:id="257" w:author="Milad Asgarpour Khansary" w:date="2018-04-25T15:54:00Z">
        <w:r w:rsidR="009451EA">
          <w:t xml:space="preserve">allocate </w:t>
        </w:r>
      </w:ins>
      <w:del w:id="258" w:author="Milad Asgarpour Khansary" w:date="2018-04-25T15:54:00Z">
        <w:r w:rsidRPr="00653EC7" w:rsidDel="009451EA">
          <w:delText xml:space="preserve">feed/load </w:delText>
        </w:r>
      </w:del>
      <w:r w:rsidRPr="00653EC7">
        <w:t xml:space="preserve">each </w:t>
      </w:r>
      <w:r w:rsidR="002A1F9A">
        <w:t>population</w:t>
      </w:r>
      <w:r w:rsidR="007D4979" w:rsidRPr="00653EC7">
        <w:t xml:space="preserve"> </w:t>
      </w:r>
      <w:r w:rsidRPr="00653EC7">
        <w:t>with the corresponding composi</w:t>
      </w:r>
      <w:r w:rsidR="00437617" w:rsidRPr="00653EC7">
        <w:t>ng</w:t>
      </w:r>
      <w:r w:rsidRPr="00653EC7">
        <w:t xml:space="preserve"> compound, i</w:t>
      </w:r>
      <w:r w:rsidR="00437617" w:rsidRPr="00653EC7">
        <w:t xml:space="preserve">n particular </w:t>
      </w:r>
      <w:r w:rsidR="002A1F9A">
        <w:t>population</w:t>
      </w:r>
      <w:r w:rsidR="007D4979" w:rsidRPr="00653EC7">
        <w:t xml:space="preserve"> </w:t>
      </w:r>
      <w:r w:rsidRPr="00653EC7">
        <w:rPr>
          <w:i/>
          <w:iCs/>
        </w:rPr>
        <w:t xml:space="preserve">i </w:t>
      </w:r>
      <w:r w:rsidRPr="00653EC7">
        <w:t xml:space="preserve">and </w:t>
      </w:r>
      <w:r w:rsidRPr="00653EC7">
        <w:rPr>
          <w:i/>
          <w:iCs/>
        </w:rPr>
        <w:t>ii</w:t>
      </w:r>
      <w:r w:rsidRPr="00653EC7">
        <w:t xml:space="preserve">, we defined artificial </w:t>
      </w:r>
      <w:ins w:id="259" w:author="Milad Asgarpour Khansary" w:date="2018-04-25T15:54:00Z">
        <w:r w:rsidR="009451EA">
          <w:t xml:space="preserve">allocation </w:t>
        </w:r>
      </w:ins>
      <w:del w:id="260" w:author="Milad Asgarpour Khansary" w:date="2018-04-25T15:54:00Z">
        <w:r w:rsidRPr="00653EC7" w:rsidDel="009451EA">
          <w:delText xml:space="preserve">loading </w:delText>
        </w:r>
      </w:del>
      <w:r w:rsidR="007E7C68" w:rsidRPr="00653EC7">
        <w:t>events/</w:t>
      </w:r>
      <w:r w:rsidRPr="00653EC7">
        <w:t>reactions</w:t>
      </w:r>
      <w:r w:rsidR="00D87B41" w:rsidRPr="00653EC7">
        <w:t xml:space="preserve"> </w:t>
      </w:r>
      <w:r w:rsidRPr="00653EC7">
        <w:t xml:space="preserve">as </w:t>
      </w:r>
      <w:r w:rsidR="007D4979">
        <w:t>“</w:t>
      </w:r>
      <w:r w:rsidRPr="00653EC7">
        <w:t xml:space="preserve">* → </w:t>
      </w:r>
      <w:r w:rsidRPr="00653EC7">
        <w:rPr>
          <w:i/>
          <w:iCs/>
        </w:rPr>
        <w:t>c</w:t>
      </w:r>
      <w:r w:rsidR="007D4979">
        <w:t>”</w:t>
      </w:r>
      <w:r w:rsidRPr="00653EC7">
        <w:t xml:space="preserve">, where * stands for void in the initial grid and </w:t>
      </w:r>
      <w:r w:rsidRPr="00653EC7">
        <w:rPr>
          <w:i/>
          <w:iCs/>
        </w:rPr>
        <w:t xml:space="preserve">c </w:t>
      </w:r>
      <w:r w:rsidRPr="00653EC7">
        <w:t xml:space="preserve">stands for loaded particle which can be gas, moisture or lithium depending on the </w:t>
      </w:r>
      <w:r w:rsidR="002A1F9A">
        <w:t>population</w:t>
      </w:r>
      <w:r w:rsidR="007D4979" w:rsidRPr="00653EC7">
        <w:t xml:space="preserve"> </w:t>
      </w:r>
      <w:r w:rsidRPr="00653EC7">
        <w:t xml:space="preserve">of interest. </w:t>
      </w:r>
      <w:r w:rsidR="00D87B41" w:rsidRPr="00653EC7">
        <w:t xml:space="preserve">For this artificial </w:t>
      </w:r>
      <w:del w:id="261" w:author="Milad Asgarpour Khansary" w:date="2018-04-25T15:55:00Z">
        <w:r w:rsidR="00D87B41" w:rsidRPr="00653EC7" w:rsidDel="009451EA">
          <w:delText xml:space="preserve">loading </w:delText>
        </w:r>
      </w:del>
      <w:ins w:id="262" w:author="Milad Asgarpour Khansary" w:date="2018-04-25T15:55:00Z">
        <w:r w:rsidR="009451EA">
          <w:t>allocation</w:t>
        </w:r>
        <w:r w:rsidR="009451EA" w:rsidRPr="00653EC7">
          <w:t xml:space="preserve"> </w:t>
        </w:r>
      </w:ins>
      <w:r w:rsidR="00D87B41" w:rsidRPr="00653EC7">
        <w:t xml:space="preserve">reaction, the run time of </w:t>
      </w:r>
      <w:r w:rsidR="0072752C" w:rsidRPr="00653EC7">
        <w:t>TPC-kMC</w:t>
      </w:r>
      <w:r w:rsidR="00D87B41" w:rsidRPr="00653EC7">
        <w:t xml:space="preserve"> is arbitrary</w:t>
      </w:r>
      <w:r w:rsidR="00934960" w:rsidRPr="00653EC7">
        <w:t xml:space="preserve"> as it’s not a real reaction and the n</w:t>
      </w:r>
      <w:r w:rsidR="00D87B41" w:rsidRPr="00653EC7">
        <w:t>umber of loaded particle</w:t>
      </w:r>
      <w:ins w:id="263" w:author="Milad Asgarpour Khansary" w:date="2018-04-26T11:07:00Z">
        <w:r w:rsidR="008E309E">
          <w:t>s</w:t>
        </w:r>
      </w:ins>
      <w:r w:rsidR="00D87B41" w:rsidRPr="00653EC7">
        <w:t xml:space="preserve"> </w:t>
      </w:r>
      <w:r w:rsidR="00437617" w:rsidRPr="00653EC7">
        <w:rPr>
          <w:i/>
          <w:iCs/>
        </w:rPr>
        <w:t>p</w:t>
      </w:r>
      <w:r w:rsidR="00D87B41" w:rsidRPr="00653EC7">
        <w:rPr>
          <w:i/>
          <w:iCs/>
          <w:vertAlign w:val="subscript"/>
        </w:rPr>
        <w:t>i</w:t>
      </w:r>
      <w:r w:rsidR="00D87B41" w:rsidRPr="00653EC7">
        <w:t xml:space="preserve"> over time </w:t>
      </w:r>
      <w:r w:rsidR="00D87B41" w:rsidRPr="00653EC7">
        <w:rPr>
          <w:i/>
          <w:iCs/>
        </w:rPr>
        <w:t>t</w:t>
      </w:r>
      <w:r w:rsidR="00D87B41" w:rsidRPr="00653EC7">
        <w:t xml:space="preserve"> can be </w:t>
      </w:r>
      <w:r w:rsidR="00E72B86" w:rsidRPr="00653EC7">
        <w:t xml:space="preserve">related to the </w:t>
      </w:r>
      <w:r w:rsidR="007E7C68" w:rsidRPr="00653EC7">
        <w:t xml:space="preserve">corresponding artificial </w:t>
      </w:r>
      <w:r w:rsidR="00E72B86" w:rsidRPr="00653EC7">
        <w:t>rate (</w:t>
      </w:r>
      <w:r w:rsidR="00E72B86" w:rsidRPr="00653EC7">
        <w:rPr>
          <w:i/>
          <w:iCs/>
        </w:rPr>
        <w:t>k</w:t>
      </w:r>
      <w:r w:rsidR="00E72B86" w:rsidRPr="00653EC7">
        <w:rPr>
          <w:i/>
          <w:iCs/>
          <w:vertAlign w:val="subscript"/>
        </w:rPr>
        <w:t>i</w:t>
      </w:r>
      <w:r w:rsidR="00E72B86" w:rsidRPr="00653EC7">
        <w:t xml:space="preserve">) as </w:t>
      </w:r>
      <w:r w:rsidR="00437617" w:rsidRPr="00653EC7">
        <w:rPr>
          <w:i/>
          <w:iCs/>
        </w:rPr>
        <w:t>p</w:t>
      </w:r>
      <w:r w:rsidR="00D87B41" w:rsidRPr="00653EC7">
        <w:rPr>
          <w:i/>
          <w:iCs/>
          <w:vertAlign w:val="subscript"/>
        </w:rPr>
        <w:t>i</w:t>
      </w:r>
      <w:r w:rsidR="00D87B41" w:rsidRPr="00653EC7">
        <w:t>=</w:t>
      </w:r>
      <w:r w:rsidR="00D87B41" w:rsidRPr="00653EC7">
        <w:rPr>
          <w:i/>
          <w:iCs/>
        </w:rPr>
        <w:t>k</w:t>
      </w:r>
      <w:r w:rsidR="00D87B41" w:rsidRPr="00653EC7">
        <w:rPr>
          <w:i/>
          <w:iCs/>
          <w:vertAlign w:val="subscript"/>
        </w:rPr>
        <w:t>i</w:t>
      </w:r>
      <w:r w:rsidR="00D87B41" w:rsidRPr="00653EC7">
        <w:t>×</w:t>
      </w:r>
      <w:r w:rsidR="00D87B41" w:rsidRPr="00653EC7">
        <w:rPr>
          <w:i/>
          <w:iCs/>
        </w:rPr>
        <w:t>t</w:t>
      </w:r>
      <w:r w:rsidR="00D87B41" w:rsidRPr="00653EC7">
        <w:t xml:space="preserve">. </w:t>
      </w:r>
      <w:r w:rsidR="00703680" w:rsidRPr="00653EC7">
        <w:t xml:space="preserve">For </w:t>
      </w:r>
      <w:r w:rsidR="002A1F9A">
        <w:t>population</w:t>
      </w:r>
      <w:r w:rsidR="00703680" w:rsidRPr="00653EC7">
        <w:t xml:space="preserve"> </w:t>
      </w:r>
      <w:r w:rsidR="00703680" w:rsidRPr="00653EC7">
        <w:rPr>
          <w:i/>
          <w:iCs/>
        </w:rPr>
        <w:t>ii</w:t>
      </w:r>
      <w:r w:rsidR="00703680" w:rsidRPr="00653EC7">
        <w:t xml:space="preserve">, </w:t>
      </w:r>
      <w:r w:rsidR="00437617" w:rsidRPr="00653EC7">
        <w:rPr>
          <w:i/>
          <w:iCs/>
        </w:rPr>
        <w:t>p</w:t>
      </w:r>
      <w:r w:rsidR="00703680" w:rsidRPr="00653EC7">
        <w:rPr>
          <w:i/>
          <w:iCs/>
          <w:vertAlign w:val="subscript"/>
        </w:rPr>
        <w:t xml:space="preserve">i </w:t>
      </w:r>
      <w:r w:rsidR="00703680" w:rsidRPr="00653EC7">
        <w:t>can be determined for each composi</w:t>
      </w:r>
      <w:r w:rsidR="00BC6301" w:rsidRPr="00653EC7">
        <w:t xml:space="preserve">ng </w:t>
      </w:r>
      <w:r w:rsidR="00703680" w:rsidRPr="00653EC7">
        <w:t xml:space="preserve">compound of gas as </w:t>
      </w:r>
      <w:r w:rsidR="00437617" w:rsidRPr="00653EC7">
        <w:rPr>
          <w:i/>
          <w:iCs/>
        </w:rPr>
        <w:t>p</w:t>
      </w:r>
      <w:r w:rsidR="00703680" w:rsidRPr="00653EC7">
        <w:rPr>
          <w:i/>
          <w:iCs/>
          <w:vertAlign w:val="subscript"/>
        </w:rPr>
        <w:t>i</w:t>
      </w:r>
      <w:r w:rsidR="00703680" w:rsidRPr="00653EC7">
        <w:rPr>
          <w:vertAlign w:val="subscript"/>
        </w:rPr>
        <w:t xml:space="preserve"> </w:t>
      </w:r>
      <w:r w:rsidR="00703680" w:rsidRPr="00653EC7">
        <w:t xml:space="preserve">= </w:t>
      </w:r>
      <w:r w:rsidR="00703680" w:rsidRPr="00653EC7">
        <w:rPr>
          <w:i/>
          <w:iCs/>
        </w:rPr>
        <w:t>N</w:t>
      </w:r>
      <w:r w:rsidR="00703680" w:rsidRPr="00653EC7">
        <w:rPr>
          <w:i/>
          <w:iCs/>
          <w:vertAlign w:val="subscript"/>
        </w:rPr>
        <w:t>ii</w:t>
      </w:r>
      <w:r w:rsidR="00703680" w:rsidRPr="00653EC7">
        <w:t>×</w:t>
      </w:r>
      <w:r w:rsidR="00703680" w:rsidRPr="00653EC7">
        <w:rPr>
          <w:i/>
          <w:iCs/>
        </w:rPr>
        <w:t>x</w:t>
      </w:r>
      <w:r w:rsidR="00703680" w:rsidRPr="00653EC7">
        <w:rPr>
          <w:i/>
          <w:iCs/>
          <w:vertAlign w:val="subscript"/>
        </w:rPr>
        <w:t>i</w:t>
      </w:r>
      <w:r w:rsidR="00703680" w:rsidRPr="00653EC7">
        <w:t xml:space="preserve">, where </w:t>
      </w:r>
      <w:r w:rsidR="00703680" w:rsidRPr="00653EC7">
        <w:rPr>
          <w:i/>
          <w:iCs/>
        </w:rPr>
        <w:t>x</w:t>
      </w:r>
      <w:r w:rsidR="00703680" w:rsidRPr="00653EC7">
        <w:rPr>
          <w:i/>
          <w:iCs/>
          <w:vertAlign w:val="subscript"/>
        </w:rPr>
        <w:t>i</w:t>
      </w:r>
      <w:r w:rsidR="00703680" w:rsidRPr="00653EC7">
        <w:t xml:space="preserve"> is the</w:t>
      </w:r>
      <w:r w:rsidR="0020094B" w:rsidRPr="00653EC7">
        <w:t xml:space="preserve"> given</w:t>
      </w:r>
      <w:r w:rsidR="00703680" w:rsidRPr="00653EC7">
        <w:t xml:space="preserve"> mole fraction of each compound</w:t>
      </w:r>
      <w:r w:rsidR="00C15417" w:rsidRPr="00653EC7">
        <w:t xml:space="preserve"> and </w:t>
      </w:r>
      <w:r w:rsidR="00703680" w:rsidRPr="00653EC7">
        <w:rPr>
          <w:i/>
          <w:iCs/>
        </w:rPr>
        <w:t>N</w:t>
      </w:r>
      <w:r w:rsidR="00703680" w:rsidRPr="00653EC7">
        <w:rPr>
          <w:i/>
          <w:iCs/>
          <w:vertAlign w:val="subscript"/>
        </w:rPr>
        <w:t>ii</w:t>
      </w:r>
      <w:r w:rsidR="00703680" w:rsidRPr="00653EC7">
        <w:t>=</w:t>
      </w:r>
      <w:r w:rsidR="007E7C68" w:rsidRPr="00653EC7">
        <w:t xml:space="preserve">2,936,012 </w:t>
      </w:r>
      <w:r w:rsidR="00C15417" w:rsidRPr="00653EC7">
        <w:t>reflect</w:t>
      </w:r>
      <w:r w:rsidR="00F70B08" w:rsidRPr="00653EC7">
        <w:t>s</w:t>
      </w:r>
      <w:r w:rsidR="00C15417" w:rsidRPr="00653EC7">
        <w:t xml:space="preserve"> </w:t>
      </w:r>
      <w:r w:rsidR="00A0447D" w:rsidRPr="00653EC7">
        <w:t xml:space="preserve">the </w:t>
      </w:r>
      <w:r w:rsidR="00703680" w:rsidRPr="00653EC7">
        <w:t xml:space="preserve">total number of </w:t>
      </w:r>
      <w:r w:rsidR="009019BC" w:rsidRPr="00653EC7">
        <w:t xml:space="preserve">particles that </w:t>
      </w:r>
      <w:r w:rsidR="00B97226" w:rsidRPr="00653EC7">
        <w:t xml:space="preserve">can be accommodated in this </w:t>
      </w:r>
      <w:r w:rsidR="002A1F9A">
        <w:t>population</w:t>
      </w:r>
      <w:r w:rsidR="00B97226" w:rsidRPr="00653EC7">
        <w:t xml:space="preserve">. </w:t>
      </w:r>
      <w:r w:rsidR="00437617" w:rsidRPr="00653EC7">
        <w:t xml:space="preserve">For </w:t>
      </w:r>
      <w:r w:rsidR="002A1F9A">
        <w:t>population</w:t>
      </w:r>
      <w:r w:rsidR="00437617" w:rsidRPr="00653EC7">
        <w:t xml:space="preserve"> </w:t>
      </w:r>
      <w:r w:rsidR="00437617" w:rsidRPr="00653EC7">
        <w:rPr>
          <w:i/>
          <w:iCs/>
        </w:rPr>
        <w:t>i</w:t>
      </w:r>
      <w:r w:rsidR="00F70B08" w:rsidRPr="00653EC7">
        <w:rPr>
          <w:iCs/>
        </w:rPr>
        <w:t>,</w:t>
      </w:r>
      <w:r w:rsidR="00437617" w:rsidRPr="00653EC7">
        <w:t xml:space="preserve"> i.e.</w:t>
      </w:r>
      <w:r w:rsidR="00F70B08" w:rsidRPr="00653EC7">
        <w:t>,</w:t>
      </w:r>
      <w:r w:rsidR="00437617" w:rsidRPr="00653EC7">
        <w:t xml:space="preserve"> adsorbent, the same relationship can be </w:t>
      </w:r>
      <w:r w:rsidR="00CE313A" w:rsidRPr="00653EC7">
        <w:t xml:space="preserve">used to related </w:t>
      </w:r>
      <w:r w:rsidR="00437617" w:rsidRPr="00653EC7">
        <w:t>the number of loaded particles</w:t>
      </w:r>
      <w:r w:rsidR="00CE313A" w:rsidRPr="00653EC7">
        <w:t xml:space="preserve"> to the corresponding rate constant</w:t>
      </w:r>
      <w:r w:rsidR="00437617" w:rsidRPr="00653EC7">
        <w:t xml:space="preserve"> as used in </w:t>
      </w:r>
      <w:r w:rsidR="002A1F9A">
        <w:t>population</w:t>
      </w:r>
      <w:r w:rsidR="002A1F9A" w:rsidRPr="00653EC7">
        <w:t xml:space="preserve"> </w:t>
      </w:r>
      <w:r w:rsidR="00437617" w:rsidRPr="00653EC7">
        <w:rPr>
          <w:i/>
          <w:iCs/>
        </w:rPr>
        <w:t>ii</w:t>
      </w:r>
      <w:r w:rsidR="00437617" w:rsidRPr="00653EC7">
        <w:t xml:space="preserve">. </w:t>
      </w:r>
      <w:r w:rsidR="00912390" w:rsidRPr="00653EC7">
        <w:t xml:space="preserve">In this </w:t>
      </w:r>
      <w:r w:rsidR="002A1F9A">
        <w:t>population</w:t>
      </w:r>
      <w:r w:rsidR="00912390" w:rsidRPr="00653EC7">
        <w:t>, t</w:t>
      </w:r>
      <w:r w:rsidR="00D14F7F" w:rsidRPr="00653EC7">
        <w:t>he number of loaded adsorbent particles (</w:t>
      </w:r>
      <w:r w:rsidR="00D14F7F" w:rsidRPr="00653EC7">
        <w:rPr>
          <w:i/>
          <w:iCs/>
        </w:rPr>
        <w:t>p</w:t>
      </w:r>
      <w:r w:rsidR="00D14F7F" w:rsidRPr="00653EC7">
        <w:rPr>
          <w:i/>
          <w:iCs/>
          <w:vertAlign w:val="subscript"/>
        </w:rPr>
        <w:t>i</w:t>
      </w:r>
      <w:r w:rsidR="00D14F7F" w:rsidRPr="00653EC7">
        <w:t xml:space="preserve">) reflects the size of adsorbent included in simulation as </w:t>
      </w:r>
      <w:r w:rsidR="00D14F7F" w:rsidRPr="00653EC7">
        <w:rPr>
          <w:i/>
          <w:iCs/>
        </w:rPr>
        <w:t>p</w:t>
      </w:r>
      <w:r w:rsidR="00D14F7F" w:rsidRPr="00653EC7">
        <w:rPr>
          <w:i/>
          <w:iCs/>
          <w:vertAlign w:val="subscript"/>
        </w:rPr>
        <w:t>i</w:t>
      </w:r>
      <w:r w:rsidR="00D14F7F" w:rsidRPr="00653EC7">
        <w:rPr>
          <w:vertAlign w:val="subscript"/>
        </w:rPr>
        <w:t xml:space="preserve"> </w:t>
      </w:r>
      <w:r w:rsidR="00D14F7F" w:rsidRPr="00653EC7">
        <w:t xml:space="preserve">= </w:t>
      </w:r>
      <w:r w:rsidR="00D14F7F" w:rsidRPr="00653EC7">
        <w:rPr>
          <w:i/>
          <w:iCs/>
        </w:rPr>
        <w:t>N</w:t>
      </w:r>
      <w:r w:rsidR="00D14F7F" w:rsidRPr="00653EC7">
        <w:rPr>
          <w:i/>
          <w:iCs/>
          <w:vertAlign w:val="subscript"/>
        </w:rPr>
        <w:t>i</w:t>
      </w:r>
      <w:r w:rsidR="00D14F7F" w:rsidRPr="00653EC7">
        <w:t>×</w:t>
      </w:r>
      <w:r w:rsidR="00D14F7F" w:rsidRPr="00653EC7">
        <w:rPr>
          <w:i/>
          <w:iCs/>
        </w:rPr>
        <w:t>x</w:t>
      </w:r>
      <w:r w:rsidR="00D14F7F" w:rsidRPr="00653EC7">
        <w:rPr>
          <w:i/>
          <w:iCs/>
          <w:vertAlign w:val="subscript"/>
        </w:rPr>
        <w:t>F</w:t>
      </w:r>
      <w:r w:rsidR="00D14F7F" w:rsidRPr="00653EC7">
        <w:t xml:space="preserve"> where </w:t>
      </w:r>
      <w:r w:rsidR="00D14F7F" w:rsidRPr="00653EC7">
        <w:rPr>
          <w:i/>
          <w:iCs/>
        </w:rPr>
        <w:t>x</w:t>
      </w:r>
      <w:r w:rsidR="00D14F7F" w:rsidRPr="00653EC7">
        <w:rPr>
          <w:i/>
          <w:iCs/>
          <w:vertAlign w:val="subscript"/>
        </w:rPr>
        <w:t>F</w:t>
      </w:r>
      <w:r w:rsidR="00D14F7F" w:rsidRPr="00653EC7">
        <w:t xml:space="preserve"> </w:t>
      </w:r>
      <w:r w:rsidR="002439D0" w:rsidRPr="00653EC7">
        <w:t xml:space="preserve">is </w:t>
      </w:r>
      <w:r w:rsidR="00D14F7F" w:rsidRPr="00653EC7">
        <w:t xml:space="preserve">the </w:t>
      </w:r>
      <w:r w:rsidR="002439D0" w:rsidRPr="00653EC7">
        <w:t xml:space="preserve">percentage of zone </w:t>
      </w:r>
      <w:r w:rsidR="002439D0" w:rsidRPr="00653EC7">
        <w:rPr>
          <w:i/>
          <w:iCs/>
        </w:rPr>
        <w:t>ii</w:t>
      </w:r>
      <w:r w:rsidR="002439D0" w:rsidRPr="00653EC7">
        <w:t xml:space="preserve"> filled and implies the size of adsorbent </w:t>
      </w:r>
      <w:r w:rsidR="006F31A5" w:rsidRPr="00653EC7">
        <w:t>when</w:t>
      </w:r>
      <w:r w:rsidR="002439D0" w:rsidRPr="00653EC7">
        <w:t xml:space="preserve"> </w:t>
      </w:r>
      <w:r w:rsidR="002439D0" w:rsidRPr="00653EC7">
        <w:rPr>
          <w:i/>
          <w:iCs/>
        </w:rPr>
        <w:t>x</w:t>
      </w:r>
      <w:r w:rsidR="002439D0" w:rsidRPr="00653EC7">
        <w:rPr>
          <w:i/>
          <w:iCs/>
          <w:vertAlign w:val="subscript"/>
        </w:rPr>
        <w:t>F</w:t>
      </w:r>
      <w:r w:rsidR="002439D0" w:rsidRPr="00653EC7">
        <w:t xml:space="preserve">=1 is the largest adsorbent size </w:t>
      </w:r>
      <w:r w:rsidR="006F31A5" w:rsidRPr="00653EC7">
        <w:t xml:space="preserve">that </w:t>
      </w:r>
      <w:r w:rsidR="002439D0" w:rsidRPr="00653EC7">
        <w:t xml:space="preserve">can be considered which accommodates </w:t>
      </w:r>
      <w:r w:rsidR="002439D0" w:rsidRPr="00653EC7">
        <w:rPr>
          <w:i/>
          <w:iCs/>
        </w:rPr>
        <w:t>N</w:t>
      </w:r>
      <w:r w:rsidR="002439D0" w:rsidRPr="00653EC7">
        <w:rPr>
          <w:i/>
          <w:iCs/>
          <w:vertAlign w:val="subscript"/>
        </w:rPr>
        <w:t>i</w:t>
      </w:r>
      <w:r w:rsidR="002439D0" w:rsidRPr="00653EC7">
        <w:t>=</w:t>
      </w:r>
      <w:r w:rsidR="006F31A5" w:rsidRPr="00653EC7">
        <w:t xml:space="preserve">1,048,576 </w:t>
      </w:r>
      <w:r w:rsidR="002439D0" w:rsidRPr="00653EC7">
        <w:t xml:space="preserve">particles. </w:t>
      </w:r>
      <w:r w:rsidR="006E7091" w:rsidRPr="00653EC7">
        <w:t>The loaded grid is then used as initial configuration in TPC-kMC simulations.</w:t>
      </w:r>
      <w:ins w:id="264" w:author="Milad Asgarpour Khansary" w:date="2018-04-25T13:47:00Z">
        <w:r w:rsidR="006F1031">
          <w:t xml:space="preserve"> </w:t>
        </w:r>
      </w:ins>
      <w:moveToRangeStart w:id="265" w:author="Milad Asgarpour Khansary" w:date="2018-04-25T15:57:00Z" w:name="move512435153"/>
      <w:moveTo w:id="266" w:author="Milad Asgarpour Khansary" w:date="2018-04-25T15:57:00Z">
        <w:r w:rsidR="009451EA" w:rsidRPr="00653EC7">
          <w:t xml:space="preserve">For each </w:t>
        </w:r>
      </w:moveTo>
      <w:ins w:id="267" w:author="Milad Asgarpour Khansary" w:date="2018-04-25T15:57:00Z">
        <w:r w:rsidR="009451EA">
          <w:t xml:space="preserve">considered </w:t>
        </w:r>
      </w:ins>
      <w:ins w:id="268" w:author="Milad Asgarpour Khansary" w:date="2018-04-25T15:58:00Z">
        <w:r w:rsidR="00CB2087">
          <w:t>dataset</w:t>
        </w:r>
      </w:ins>
      <w:moveTo w:id="269" w:author="Milad Asgarpour Khansary" w:date="2018-04-25T15:57:00Z">
        <w:del w:id="270" w:author="Milad Asgarpour Khansary" w:date="2018-04-25T15:57:00Z">
          <w:r w:rsidR="009451EA" w:rsidRPr="00653EC7" w:rsidDel="009451EA">
            <w:delText>aforementioned studied scenario</w:delText>
          </w:r>
        </w:del>
        <w:r w:rsidR="009451EA" w:rsidRPr="00653EC7">
          <w:t xml:space="preserve">, </w:t>
        </w:r>
      </w:moveTo>
      <w:ins w:id="271" w:author="Milad Asgarpour Khansary" w:date="2018-04-25T15:57:00Z">
        <w:r w:rsidR="009451EA">
          <w:t xml:space="preserve">related reactions </w:t>
        </w:r>
      </w:ins>
      <w:moveTo w:id="272" w:author="Milad Asgarpour Khansary" w:date="2018-04-25T15:57:00Z">
        <w:del w:id="273" w:author="Milad Asgarpour Khansary" w:date="2018-04-25T15:57:00Z">
          <w:r w:rsidR="009451EA" w:rsidDel="009451EA">
            <w:delText>different moisture contents</w:delText>
          </w:r>
        </w:del>
        <w:del w:id="274" w:author="Milad Asgarpour Khansary" w:date="2018-04-25T15:58:00Z">
          <w:r w:rsidR="009451EA" w:rsidDel="009451EA">
            <w:delText xml:space="preserve"> were introduced using the aforementioned loading step and then </w:delText>
          </w:r>
          <w:r w:rsidR="009451EA" w:rsidRPr="00653EC7" w:rsidDel="009451EA">
            <w:delText xml:space="preserve">the corresponding reaction sub-processes </w:delText>
          </w:r>
        </w:del>
        <w:r w:rsidR="009451EA" w:rsidRPr="00653EC7">
          <w:t>in process network were enabled and the calculations were performed for a</w:t>
        </w:r>
        <w:r w:rsidR="009451EA">
          <w:t xml:space="preserve"> total </w:t>
        </w:r>
        <w:r w:rsidR="009451EA" w:rsidRPr="00653EC7">
          <w:t>operating period of 24 hours</w:t>
        </w:r>
        <w:del w:id="275" w:author="Milad Asgarpour Khansary" w:date="2018-04-26T11:10:00Z">
          <w:r w:rsidR="009451EA" w:rsidRPr="00653EC7" w:rsidDel="008E309E">
            <w:delText xml:space="preserve"> (24×60 minutes)</w:delText>
          </w:r>
        </w:del>
        <w:r w:rsidR="009451EA" w:rsidRPr="00653EC7">
          <w:t>.</w:t>
        </w:r>
      </w:moveTo>
      <w:moveToRangeEnd w:id="265"/>
      <w:ins w:id="276" w:author="Milad Asgarpour Khansary" w:date="2018-04-25T15:58:00Z">
        <w:r w:rsidR="009451EA">
          <w:t xml:space="preserve"> </w:t>
        </w:r>
      </w:ins>
    </w:p>
    <w:p w14:paraId="71BFC184" w14:textId="64C8B500" w:rsidR="006F1031" w:rsidRPr="00140530" w:rsidRDefault="006F1031" w:rsidP="006F1031">
      <w:pPr>
        <w:pStyle w:val="Heading2"/>
        <w:rPr>
          <w:highlight w:val="yellow"/>
        </w:rPr>
      </w:pPr>
      <w:r w:rsidRPr="00140530">
        <w:rPr>
          <w:highlight w:val="yellow"/>
        </w:rPr>
        <w:t xml:space="preserve">Datasets </w:t>
      </w:r>
    </w:p>
    <w:p w14:paraId="70F3D867" w14:textId="24D3C0CB" w:rsidR="008C72EF" w:rsidDel="00FF0EE6" w:rsidRDefault="00211C51" w:rsidP="00F156EA">
      <w:pPr>
        <w:rPr>
          <w:del w:id="277" w:author="Milad Asgarpour Khansary" w:date="2018-04-26T13:02:00Z"/>
        </w:rPr>
      </w:pPr>
      <w:r w:rsidRPr="00653EC7">
        <w:t xml:space="preserve">The gas capture concerning single </w:t>
      </w:r>
      <w:del w:id="278" w:author="Milad Asgarpour Khansary" w:date="2018-04-25T16:00:00Z">
        <w:r w:rsidRPr="00653EC7" w:rsidDel="001E031F">
          <w:delText xml:space="preserve">wet </w:delText>
        </w:r>
      </w:del>
      <w:r w:rsidRPr="00653EC7">
        <w:t>gases as well as mixed gases are considered</w:t>
      </w:r>
      <w:ins w:id="279" w:author="Milad Asgarpour Khansary" w:date="2018-04-25T18:55:00Z">
        <w:r w:rsidR="006E11CE">
          <w:t xml:space="preserve"> as listed in </w:t>
        </w:r>
        <w:r w:rsidR="006E11CE">
          <w:fldChar w:fldCharType="begin"/>
        </w:r>
        <w:r w:rsidR="006E11CE">
          <w:instrText xml:space="preserve"> REF _Ref512445876 \h </w:instrText>
        </w:r>
      </w:ins>
      <w:r w:rsidR="006E11CE">
        <w:fldChar w:fldCharType="separate"/>
      </w:r>
      <w:ins w:id="280" w:author="Milad Asgarpour Khansary" w:date="2018-04-25T18:55:00Z">
        <w:r w:rsidR="006E11CE">
          <w:t xml:space="preserve">Table </w:t>
        </w:r>
        <w:r w:rsidR="006E11CE">
          <w:rPr>
            <w:noProof/>
          </w:rPr>
          <w:t>1</w:t>
        </w:r>
        <w:r w:rsidR="006E11CE">
          <w:fldChar w:fldCharType="end"/>
        </w:r>
      </w:ins>
      <w:r w:rsidRPr="00653EC7">
        <w:t xml:space="preserve">. </w:t>
      </w:r>
      <w:ins w:id="281" w:author="Milad Asgarpour Khansary" w:date="2018-04-25T16:00:00Z">
        <w:r w:rsidR="001E031F">
          <w:t xml:space="preserve">The single </w:t>
        </w:r>
      </w:ins>
      <w:ins w:id="282" w:author="Milad Asgarpour Khansary" w:date="2018-04-26T14:51:00Z">
        <w:r w:rsidR="00AE436C">
          <w:t xml:space="preserve">constitute </w:t>
        </w:r>
      </w:ins>
      <w:ins w:id="283" w:author="Milad Asgarpour Khansary" w:date="2018-04-25T16:00:00Z">
        <w:r w:rsidR="001E031F">
          <w:t xml:space="preserve">gases </w:t>
        </w:r>
      </w:ins>
      <w:ins w:id="284" w:author="Milad Asgarpour Khansary" w:date="2018-04-25T16:01:00Z">
        <w:r w:rsidR="001E031F">
          <w:t>include</w:t>
        </w:r>
      </w:ins>
      <w:ins w:id="285" w:author="Milad Asgarpour Khansary" w:date="2018-04-25T16:00:00Z">
        <w:r w:rsidR="001E031F">
          <w:t xml:space="preserve"> </w:t>
        </w:r>
        <w:r w:rsidR="001E031F" w:rsidRPr="00C809CF">
          <w:t>CO</w:t>
        </w:r>
        <w:r w:rsidR="001E031F" w:rsidRPr="00C809CF">
          <w:rPr>
            <w:vertAlign w:val="subscript"/>
          </w:rPr>
          <w:t>2</w:t>
        </w:r>
        <w:r w:rsidR="001E031F" w:rsidRPr="00C809CF">
          <w:t>, O</w:t>
        </w:r>
        <w:r w:rsidR="001E031F" w:rsidRPr="00C809CF">
          <w:rPr>
            <w:vertAlign w:val="subscript"/>
          </w:rPr>
          <w:t>2</w:t>
        </w:r>
        <w:r w:rsidR="001E031F" w:rsidRPr="00C809CF">
          <w:t>, N</w:t>
        </w:r>
        <w:r w:rsidR="001E031F" w:rsidRPr="00C809CF">
          <w:rPr>
            <w:vertAlign w:val="subscript"/>
          </w:rPr>
          <w:t>2</w:t>
        </w:r>
        <w:r w:rsidR="001E031F" w:rsidRPr="00C809CF">
          <w:t>, and H</w:t>
        </w:r>
        <w:r w:rsidR="001E031F" w:rsidRPr="00C809CF">
          <w:rPr>
            <w:vertAlign w:val="subscript"/>
          </w:rPr>
          <w:t>2</w:t>
        </w:r>
      </w:ins>
      <w:ins w:id="286" w:author="Milad Asgarpour Khansary" w:date="2018-04-25T16:01:00Z">
        <w:r w:rsidR="001E031F">
          <w:t xml:space="preserve">. </w:t>
        </w:r>
      </w:ins>
      <w:r w:rsidR="00AE5384" w:rsidRPr="00653EC7">
        <w:t xml:space="preserve">The </w:t>
      </w:r>
      <w:r w:rsidR="00DD28BB" w:rsidRPr="00653EC7">
        <w:t>gas capture concerning mixed gases</w:t>
      </w:r>
      <w:r w:rsidR="00AE5384" w:rsidRPr="00653EC7">
        <w:t xml:space="preserve"> include</w:t>
      </w:r>
      <w:r w:rsidR="00DD28BB" w:rsidRPr="00653EC7">
        <w:t xml:space="preserve"> </w:t>
      </w:r>
      <w:del w:id="287" w:author="Milad Asgarpour Khansary" w:date="2018-04-25T18:55:00Z">
        <w:r w:rsidR="00DD28BB" w:rsidRPr="00653EC7" w:rsidDel="006E11CE">
          <w:delText xml:space="preserve">(i) </w:delText>
        </w:r>
      </w:del>
      <w:del w:id="288" w:author="Milad Asgarpour Khansary" w:date="2018-04-25T16:01:00Z">
        <w:r w:rsidR="00AE5384" w:rsidRPr="00653EC7" w:rsidDel="001E031F">
          <w:delText xml:space="preserve">similar to </w:delText>
        </w:r>
      </w:del>
      <w:r w:rsidR="00AE5384" w:rsidRPr="00653EC7">
        <w:t>raw</w:t>
      </w:r>
      <w:r w:rsidR="00DD28BB" w:rsidRPr="00653EC7">
        <w:t xml:space="preserve"> </w:t>
      </w:r>
      <w:ins w:id="289" w:author="Milad Asgarpour Khansary" w:date="2018-04-25T18:55:00Z">
        <w:r w:rsidR="006E11CE">
          <w:t xml:space="preserve">and </w:t>
        </w:r>
      </w:ins>
      <w:del w:id="290" w:author="Milad Asgarpour Khansary" w:date="2018-04-25T18:55:00Z">
        <w:r w:rsidR="00DD28BB" w:rsidRPr="00653EC7" w:rsidDel="006E11CE">
          <w:delText>natural gas</w:delText>
        </w:r>
        <w:r w:rsidR="00AE5384" w:rsidRPr="00653EC7" w:rsidDel="006E11CE">
          <w:delText xml:space="preserve">, </w:delText>
        </w:r>
        <w:r w:rsidR="00DD28BB" w:rsidRPr="00653EC7" w:rsidDel="006E11CE">
          <w:delText>(ii)</w:delText>
        </w:r>
        <w:r w:rsidR="00AE5384" w:rsidRPr="00653EC7" w:rsidDel="006E11CE">
          <w:delText xml:space="preserve"> </w:delText>
        </w:r>
      </w:del>
      <w:del w:id="291" w:author="Milad Asgarpour Khansary" w:date="2018-04-25T16:01:00Z">
        <w:r w:rsidR="00AE5384" w:rsidRPr="00653EC7" w:rsidDel="001E031F">
          <w:delText xml:space="preserve">similar to </w:delText>
        </w:r>
      </w:del>
      <w:r w:rsidR="004871AE" w:rsidRPr="00653EC7">
        <w:t xml:space="preserve">pre-treated </w:t>
      </w:r>
      <w:r w:rsidR="00AE5384" w:rsidRPr="00653EC7">
        <w:t>natural gas</w:t>
      </w:r>
      <w:r w:rsidR="00D61683">
        <w:t xml:space="preserve">, </w:t>
      </w:r>
      <w:del w:id="292" w:author="Milad Asgarpour Khansary" w:date="2018-04-25T18:55:00Z">
        <w:r w:rsidR="00D61683" w:rsidDel="006E11CE">
          <w:delText xml:space="preserve">(iii) </w:delText>
        </w:r>
      </w:del>
      <w:del w:id="293" w:author="Milad Asgarpour Khansary" w:date="2018-04-25T16:01:00Z">
        <w:r w:rsidR="00D61683" w:rsidDel="001E031F">
          <w:delText xml:space="preserve">similar to </w:delText>
        </w:r>
      </w:del>
      <w:r w:rsidR="00D61683">
        <w:t>p</w:t>
      </w:r>
      <w:r w:rsidR="00D61683" w:rsidRPr="00D61683">
        <w:t>ost combustion flue gas</w:t>
      </w:r>
      <w:r w:rsidR="00D61683">
        <w:t xml:space="preserve">, </w:t>
      </w:r>
      <w:del w:id="294" w:author="Milad Asgarpour Khansary" w:date="2018-04-25T18:55:00Z">
        <w:r w:rsidR="00D61683" w:rsidDel="006E11CE">
          <w:delText xml:space="preserve">(iv) </w:delText>
        </w:r>
      </w:del>
      <w:del w:id="295" w:author="Milad Asgarpour Khansary" w:date="2018-04-25T16:01:00Z">
        <w:r w:rsidR="00D61683" w:rsidDel="001E031F">
          <w:delText xml:space="preserve">similar to </w:delText>
        </w:r>
      </w:del>
      <w:r w:rsidR="00D61683">
        <w:t>b</w:t>
      </w:r>
      <w:r w:rsidR="00D61683" w:rsidRPr="00D61683">
        <w:t>iogas</w:t>
      </w:r>
      <w:r w:rsidR="00DD28BB" w:rsidRPr="00653EC7">
        <w:t xml:space="preserve"> </w:t>
      </w:r>
      <w:r w:rsidR="00AE5384" w:rsidRPr="00653EC7">
        <w:t xml:space="preserve">as well as </w:t>
      </w:r>
      <w:del w:id="296" w:author="Milad Asgarpour Khansary" w:date="2018-04-25T18:55:00Z">
        <w:r w:rsidR="00AE5384" w:rsidRPr="00653EC7" w:rsidDel="006E11CE">
          <w:delText>(</w:delText>
        </w:r>
        <w:r w:rsidR="00D61683" w:rsidDel="006E11CE">
          <w:delText>v</w:delText>
        </w:r>
        <w:r w:rsidR="00AE5384" w:rsidRPr="00653EC7" w:rsidDel="006E11CE">
          <w:delText xml:space="preserve">) </w:delText>
        </w:r>
      </w:del>
      <w:r w:rsidR="00DD28BB" w:rsidRPr="00653EC7">
        <w:t>greenhouse gas polluted air</w:t>
      </w:r>
      <w:r w:rsidR="00AE5384" w:rsidRPr="00653EC7">
        <w:t>.</w:t>
      </w:r>
      <w:r w:rsidR="00DD28BB" w:rsidRPr="00653EC7">
        <w:t xml:space="preserve"> </w:t>
      </w:r>
      <w:ins w:id="297" w:author="Milad Asgarpour Khansary" w:date="2018-04-25T17:08:00Z">
        <w:r w:rsidR="001F7402">
          <w:t xml:space="preserve">For single and mixture gas datasets, addition of up to 25 % </w:t>
        </w:r>
      </w:ins>
      <w:ins w:id="298" w:author="Milad Asgarpour Khansary" w:date="2018-04-26T12:18:00Z">
        <w:r w:rsidR="001F7402">
          <w:t>mole fraction</w:t>
        </w:r>
      </w:ins>
      <w:ins w:id="299" w:author="Milad Asgarpour Khansary" w:date="2018-04-26T12:59:00Z">
        <w:r w:rsidR="001F7402">
          <w:t xml:space="preserve"> of moisture</w:t>
        </w:r>
      </w:ins>
      <w:ins w:id="300" w:author="Milad Asgarpour Khansary" w:date="2018-04-26T12:18:00Z">
        <w:r w:rsidR="001F7402">
          <w:t xml:space="preserve"> </w:t>
        </w:r>
      </w:ins>
      <w:ins w:id="301" w:author="Milad Asgarpour Khansary" w:date="2018-04-25T17:08:00Z">
        <w:r w:rsidR="001F7402">
          <w:t>(</w:t>
        </w:r>
      </w:ins>
      <w:ins w:id="302" w:author="Milad Asgarpour Khansary" w:date="2018-04-26T12:18:00Z">
        <w:r w:rsidR="001F7402">
          <w:t xml:space="preserve">corresponding to </w:t>
        </w:r>
      </w:ins>
      <w:ins w:id="303" w:author="Milad Asgarpour Khansary" w:date="2018-04-26T12:59:00Z">
        <w:r w:rsidR="001F7402">
          <w:t xml:space="preserve">a </w:t>
        </w:r>
      </w:ins>
      <w:ins w:id="304" w:author="Milad Asgarpour Khansary" w:date="2018-04-26T12:58:00Z">
        <w:r w:rsidR="001F7402">
          <w:t>relative humidity</w:t>
        </w:r>
      </w:ins>
      <w:ins w:id="305" w:author="Milad Asgarpour Khansary" w:date="2018-04-26T13:09:00Z">
        <w:r w:rsidR="001F7402">
          <w:t xml:space="preserve"> (</w:t>
        </w:r>
        <w:r w:rsidR="001F7402" w:rsidRPr="008C4E81">
          <w:rPr>
            <w:i/>
            <w:iCs/>
          </w:rPr>
          <w:t>RH</w:t>
        </w:r>
        <w:r w:rsidR="001F7402">
          <w:t>)</w:t>
        </w:r>
      </w:ins>
      <w:ins w:id="306" w:author="Milad Asgarpour Khansary" w:date="2018-04-26T12:58:00Z">
        <w:r w:rsidR="001F7402">
          <w:t xml:space="preserve"> of </w:t>
        </w:r>
      </w:ins>
      <w:ins w:id="307" w:author="Milad Asgarpour Khansary" w:date="2018-04-26T12:59:00Z">
        <w:r w:rsidR="001F7402">
          <w:t xml:space="preserve">≈ </w:t>
        </w:r>
      </w:ins>
      <w:ins w:id="308" w:author="Milad Asgarpour Khansary" w:date="2018-04-26T13:08:00Z">
        <w:r w:rsidR="001F7402">
          <w:t>80</w:t>
        </w:r>
      </w:ins>
      <w:ins w:id="309" w:author="Milad Asgarpour Khansary" w:date="2018-04-26T12:58:00Z">
        <w:r w:rsidR="001F7402">
          <w:t xml:space="preserve"> </w:t>
        </w:r>
      </w:ins>
      <w:ins w:id="310" w:author="Milad Asgarpour Khansary" w:date="2018-04-26T12:18:00Z">
        <w:r w:rsidR="001F7402">
          <w:t>%</w:t>
        </w:r>
      </w:ins>
      <w:ins w:id="311" w:author="Milad Asgarpour Khansary" w:date="2018-04-26T13:07:00Z">
        <w:r w:rsidR="001F7402">
          <w:t xml:space="preserve"> as </w:t>
        </w:r>
        <w:r w:rsidR="001F7402" w:rsidRPr="00905D86">
          <w:rPr>
            <w:i/>
            <w:iCs/>
          </w:rPr>
          <w:t>RH</w:t>
        </w:r>
        <w:r w:rsidR="001F7402">
          <w:t xml:space="preserve"> (%) </w:t>
        </w:r>
        <w:r w:rsidR="001F7402" w:rsidRPr="00905D86">
          <w:t>=</w:t>
        </w:r>
        <w:r w:rsidR="001F7402">
          <w:t xml:space="preserve"> </w:t>
        </w:r>
        <w:r w:rsidR="001F7402" w:rsidRPr="00905D86">
          <w:t>3.1995</w:t>
        </w:r>
        <w:r w:rsidR="001F7402">
          <w:t xml:space="preserve"> × </w:t>
        </w:r>
        <w:r w:rsidR="001F7402" w:rsidRPr="00905D86">
          <w:rPr>
            <w:i/>
            <w:iCs/>
          </w:rPr>
          <w:t>x</w:t>
        </w:r>
      </w:ins>
      <w:ins w:id="312" w:author="Milad Asgarpour Khansary" w:date="2018-04-26T13:08:00Z">
        <w:r w:rsidR="001F7402">
          <w:rPr>
            <w:i/>
            <w:iCs/>
          </w:rPr>
          <w:t xml:space="preserve"> </w:t>
        </w:r>
        <w:r w:rsidR="001F7402">
          <w:t>(%)</w:t>
        </w:r>
      </w:ins>
      <w:ins w:id="313" w:author="Milad Asgarpour Khansary" w:date="2018-04-26T13:07:00Z">
        <w:r w:rsidR="001F7402">
          <w:t xml:space="preserve"> - </w:t>
        </w:r>
        <w:r w:rsidR="001F7402" w:rsidRPr="00905D86">
          <w:t>8</w:t>
        </w:r>
        <w:r w:rsidR="001F7402">
          <w:t>×10</w:t>
        </w:r>
        <w:r w:rsidR="001F7402" w:rsidRPr="00905D86">
          <w:rPr>
            <w:vertAlign w:val="superscript"/>
          </w:rPr>
          <w:t>-</w:t>
        </w:r>
      </w:ins>
      <w:ins w:id="314" w:author="Milad Asgarpour Khansary" w:date="2018-04-26T14:56:00Z">
        <w:r w:rsidR="001F7402" w:rsidRPr="00905D86">
          <w:rPr>
            <w:vertAlign w:val="superscript"/>
          </w:rPr>
          <w:t>5</w:t>
        </w:r>
        <w:r w:rsidR="001F7402">
          <w:t>)</w:t>
        </w:r>
      </w:ins>
      <w:ins w:id="315" w:author="Milad Asgarpour Khansary" w:date="2018-04-26T12:45:00Z">
        <w:r w:rsidR="001F7402">
          <w:t xml:space="preserve"> in gas</w:t>
        </w:r>
      </w:ins>
      <w:ins w:id="316" w:author="Milad Asgarpour Khansary" w:date="2018-04-25T17:08:00Z">
        <w:r w:rsidR="001F7402">
          <w:t xml:space="preserve"> </w:t>
        </w:r>
      </w:ins>
      <w:ins w:id="317" w:author="Milad Asgarpour Khansary" w:date="2018-04-26T15:56:00Z">
        <w:r w:rsidR="001F7402">
          <w:t xml:space="preserve">mixture </w:t>
        </w:r>
      </w:ins>
      <w:ins w:id="318" w:author="Milad Asgarpour Khansary" w:date="2018-04-25T17:08:00Z">
        <w:r w:rsidR="001F7402">
          <w:t xml:space="preserve">is </w:t>
        </w:r>
      </w:ins>
      <w:ins w:id="319" w:author="Milad Asgarpour Khansary" w:date="2018-04-25T17:10:00Z">
        <w:r w:rsidR="001F7402">
          <w:t>analyzed</w:t>
        </w:r>
      </w:ins>
      <w:ins w:id="320" w:author="Milad Asgarpour Khansary" w:date="2018-04-25T17:08:00Z">
        <w:r w:rsidR="001F7402">
          <w:t>.</w:t>
        </w:r>
      </w:ins>
      <w:r w:rsidR="001F7402">
        <w:t xml:space="preserve"> </w:t>
      </w:r>
      <w:ins w:id="321" w:author="Milad Asgarpour Khansary" w:date="2018-04-25T16:02:00Z">
        <w:r w:rsidR="001F7402">
          <w:t xml:space="preserve">The mixed gases can reflect the </w:t>
        </w:r>
      </w:ins>
      <w:ins w:id="322" w:author="Milad Asgarpour Khansary" w:date="2018-04-25T16:03:00Z">
        <w:r w:rsidR="001F7402">
          <w:t>processable</w:t>
        </w:r>
      </w:ins>
      <w:ins w:id="323" w:author="Milad Asgarpour Khansary" w:date="2018-04-25T16:02:00Z">
        <w:r w:rsidR="001F7402">
          <w:t xml:space="preserve"> gas concentrations by this capturing method.</w:t>
        </w:r>
      </w:ins>
      <w:ins w:id="324" w:author="Milad Asgarpour Khansary" w:date="2018-04-25T16:37:00Z">
        <w:r w:rsidR="001F7402">
          <w:t xml:space="preserve"> </w:t>
        </w:r>
      </w:ins>
      <w:ins w:id="325" w:author="Milad Asgarpour Khansary" w:date="2018-04-26T16:12:00Z">
        <w:r w:rsidR="00F156EA">
          <w:t>Available s</w:t>
        </w:r>
      </w:ins>
      <w:ins w:id="326" w:author="Milad Asgarpour Khansary" w:date="2018-04-26T11:18:00Z">
        <w:r w:rsidR="00FF2D01">
          <w:t xml:space="preserve">ingle gas studies </w:t>
        </w:r>
      </w:ins>
      <w:ins w:id="327" w:author="Milad Asgarpour Khansary" w:date="2018-04-26T16:13:00Z">
        <w:r w:rsidR="00F156EA">
          <w:t xml:space="preserve">addressing lithium reaction and selected gases in presence of moisture are noted here </w:t>
        </w:r>
      </w:ins>
      <w:ins w:id="328" w:author="Milad Asgarpour Khansary" w:date="2018-04-26T11:18:00Z">
        <w:r w:rsidR="00FF2D01">
          <w:t xml:space="preserve">to </w:t>
        </w:r>
      </w:ins>
      <w:ins w:id="329" w:author="Milad Asgarpour Khansary" w:date="2018-04-26T11:19:00Z">
        <w:r w:rsidR="00FF2D01">
          <w:t>verify</w:t>
        </w:r>
      </w:ins>
      <w:ins w:id="330" w:author="Milad Asgarpour Khansary" w:date="2018-04-26T11:18:00Z">
        <w:r w:rsidR="00FF2D01">
          <w:t xml:space="preserve"> </w:t>
        </w:r>
      </w:ins>
      <w:ins w:id="331" w:author="Milad Asgarpour Khansary" w:date="2018-04-26T11:19:00Z">
        <w:r w:rsidR="00FF2D01">
          <w:t xml:space="preserve">simulation results </w:t>
        </w:r>
      </w:ins>
      <w:r w:rsidR="00FF2D01">
        <w:fldChar w:fldCharType="begin"/>
      </w:r>
      <w:r w:rsidR="00FF2D01">
        <w:instrText xml:space="preserve"> ADDIN EN.CITE &lt;EndNote&gt;&lt;Cite&gt;&lt;Author&gt;Rhein&lt;/Author&gt;&lt;Year&gt;1990&lt;/Year&gt;&lt;RecNum&gt;690&lt;/RecNum&gt;&lt;DisplayText&gt;[14]&lt;/DisplayText&gt;&lt;record&gt;&lt;rec-number&gt;690&lt;/rec-number&gt;&lt;foreign-keys&gt;&lt;key app="EN" db-id="r2p5rr9s7p9xfpe9vz2vwfa7p0eszdv5tvat" timestamp="1498347475"&gt;690&lt;/key&gt;&lt;key app="ENWeb" db-id=""&gt;0&lt;/key&gt;&lt;/foreign-keys&gt;&lt;ref-type name="Report"&gt;27&lt;/ref-type&gt;&lt;contributors&gt;&lt;authors&gt;&lt;author&gt;Robert A. Rhein&lt;/author&gt;&lt;/authors&gt;&lt;/contributors&gt;&lt;titles&gt;&lt;title&gt;Lithium Combustion: A Review&lt;/title&gt;&lt;secondary-title&gt;Naval Air Systems Command&lt;/secondary-title&gt;&lt;/titles&gt;&lt;dates&gt;&lt;year&gt;1990&lt;/year&gt;&lt;/dates&gt;&lt;urls&gt;&lt;/urls&gt;&lt;research-notes&gt;Li + gas reactivity&lt;/research-notes&gt;&lt;/record&gt;&lt;/Cite&gt;&lt;/EndNote&gt;</w:instrText>
      </w:r>
      <w:r w:rsidR="00FF2D01">
        <w:fldChar w:fldCharType="separate"/>
      </w:r>
      <w:r w:rsidR="00FF2D01">
        <w:rPr>
          <w:noProof/>
        </w:rPr>
        <w:t>[</w:t>
      </w:r>
      <w:hyperlink w:anchor="_ENREF_14" w:tooltip="Rhein, 1990 #690" w:history="1">
        <w:r w:rsidR="00FF2D01" w:rsidRPr="00D458A5">
          <w:rPr>
            <w:rStyle w:val="Hyperlink"/>
            <w:noProof/>
          </w:rPr>
          <w:t>14</w:t>
        </w:r>
      </w:hyperlink>
      <w:r w:rsidR="00FF2D01">
        <w:rPr>
          <w:noProof/>
        </w:rPr>
        <w:t>]</w:t>
      </w:r>
      <w:r w:rsidR="00FF2D01">
        <w:fldChar w:fldCharType="end"/>
      </w:r>
      <w:ins w:id="332" w:author="Milad Asgarpour Khansary" w:date="2018-04-26T11:19:00Z">
        <w:r w:rsidR="00FF2D01">
          <w:t>.</w:t>
        </w:r>
      </w:ins>
      <w:ins w:id="333" w:author="Milad Asgarpour Khansary" w:date="2018-04-26T16:13:00Z">
        <w:r w:rsidR="00F156EA">
          <w:t xml:space="preserve"> However, there’s no </w:t>
        </w:r>
      </w:ins>
      <w:ins w:id="334" w:author="Milad Asgarpour Khansary" w:date="2018-04-26T16:14:00Z">
        <w:r w:rsidR="00F156EA">
          <w:t>experimental</w:t>
        </w:r>
      </w:ins>
      <w:ins w:id="335" w:author="Milad Asgarpour Khansary" w:date="2018-04-26T16:13:00Z">
        <w:r w:rsidR="00F156EA">
          <w:t xml:space="preserve"> data available for mixture gas simulations </w:t>
        </w:r>
      </w:ins>
      <w:ins w:id="336" w:author="Milad Asgarpour Khansary" w:date="2018-04-26T16:14:00Z">
        <w:r w:rsidR="00F156EA">
          <w:t xml:space="preserve">to be compared to. </w:t>
        </w:r>
      </w:ins>
    </w:p>
    <w:p w14:paraId="2FDEBC61" w14:textId="5FBCEA3E" w:rsidR="00194695" w:rsidRDefault="00194695" w:rsidP="001E031F"/>
    <w:p w14:paraId="6D7347C7" w14:textId="77777777" w:rsidR="00194695" w:rsidRDefault="00194695" w:rsidP="001E031F">
      <w:pPr>
        <w:sectPr w:rsidR="00194695" w:rsidSect="00801C9F">
          <w:footerReference w:type="default" r:id="rId18"/>
          <w:pgSz w:w="11906" w:h="16838" w:code="9"/>
          <w:pgMar w:top="1440" w:right="1440" w:bottom="1440" w:left="1440" w:header="720" w:footer="720" w:gutter="0"/>
          <w:lnNumType w:countBy="1"/>
          <w:cols w:space="720"/>
          <w:docGrid w:linePitch="360"/>
        </w:sectPr>
      </w:pPr>
    </w:p>
    <w:p w14:paraId="5C9A252D" w14:textId="0DEDF92B" w:rsidR="00AC526F" w:rsidRPr="00A5483A" w:rsidRDefault="00AC526F" w:rsidP="00AC526F">
      <w:pPr>
        <w:pStyle w:val="Caption"/>
      </w:pPr>
      <w:bookmarkStart w:id="337" w:name="_Ref512445876"/>
      <w:r w:rsidRPr="001C02F6">
        <w:rPr>
          <w:highlight w:val="yellow"/>
        </w:rPr>
        <w:lastRenderedPageBreak/>
        <w:t xml:space="preserve">Table </w:t>
      </w:r>
      <w:r w:rsidRPr="001C02F6">
        <w:rPr>
          <w:highlight w:val="yellow"/>
        </w:rPr>
        <w:fldChar w:fldCharType="begin"/>
      </w:r>
      <w:r w:rsidRPr="001C02F6">
        <w:rPr>
          <w:highlight w:val="yellow"/>
        </w:rPr>
        <w:instrText xml:space="preserve"> SEQ Table \* ARABIC </w:instrText>
      </w:r>
      <w:r w:rsidRPr="001C02F6">
        <w:rPr>
          <w:highlight w:val="yellow"/>
        </w:rPr>
        <w:fldChar w:fldCharType="separate"/>
      </w:r>
      <w:r w:rsidR="00EF0B98" w:rsidRPr="001C02F6">
        <w:rPr>
          <w:noProof/>
          <w:highlight w:val="yellow"/>
        </w:rPr>
        <w:t>1</w:t>
      </w:r>
      <w:r w:rsidRPr="001C02F6">
        <w:rPr>
          <w:highlight w:val="yellow"/>
        </w:rPr>
        <w:fldChar w:fldCharType="end"/>
      </w:r>
      <w:bookmarkEnd w:id="337"/>
      <w:r w:rsidRPr="001C02F6">
        <w:rPr>
          <w:highlight w:val="yellow"/>
        </w:rPr>
        <w:t>. Considered single and mixture gas data</w:t>
      </w:r>
      <w:r>
        <w:t xml:space="preserve">  </w:t>
      </w:r>
    </w:p>
    <w:tbl>
      <w:tblPr>
        <w:tblStyle w:val="TableGrid"/>
        <w:tblW w:w="5613" w:type="pct"/>
        <w:jc w:val="center"/>
        <w:tblBorders>
          <w:left w:val="none" w:sz="0" w:space="0" w:color="auto"/>
          <w:right w:val="none" w:sz="0" w:space="0" w:color="auto"/>
          <w:insideV w:val="none" w:sz="0" w:space="0" w:color="auto"/>
        </w:tblBorders>
        <w:tblLook w:val="04A0" w:firstRow="1" w:lastRow="0" w:firstColumn="1" w:lastColumn="0" w:noHBand="0" w:noVBand="1"/>
      </w:tblPr>
      <w:tblGrid>
        <w:gridCol w:w="2520"/>
        <w:gridCol w:w="2250"/>
        <w:gridCol w:w="1573"/>
        <w:gridCol w:w="1937"/>
        <w:gridCol w:w="1313"/>
        <w:gridCol w:w="1664"/>
        <w:gridCol w:w="1313"/>
        <w:gridCol w:w="1388"/>
        <w:gridCol w:w="1711"/>
      </w:tblGrid>
      <w:tr w:rsidR="00F21427" w:rsidRPr="004E0ED0" w14:paraId="6018F38F" w14:textId="77777777" w:rsidTr="00C1409A">
        <w:trPr>
          <w:jc w:val="center"/>
        </w:trPr>
        <w:tc>
          <w:tcPr>
            <w:tcW w:w="804" w:type="pct"/>
            <w:vAlign w:val="center"/>
          </w:tcPr>
          <w:p w14:paraId="209114F4" w14:textId="795B8BEC" w:rsidR="00AC526F" w:rsidRPr="004E0ED0" w:rsidRDefault="00E35C88" w:rsidP="001E51D5">
            <w:pPr>
              <w:pStyle w:val="Caption"/>
              <w:jc w:val="left"/>
              <w:rPr>
                <w:b/>
                <w:bCs/>
                <w:sz w:val="24"/>
                <w:szCs w:val="24"/>
              </w:rPr>
            </w:pPr>
            <w:r>
              <w:rPr>
                <w:b/>
                <w:bCs/>
                <w:sz w:val="24"/>
                <w:szCs w:val="24"/>
              </w:rPr>
              <w:t>Sample</w:t>
            </w:r>
            <w:r w:rsidR="00AC526F" w:rsidRPr="004E0ED0">
              <w:rPr>
                <w:b/>
                <w:bCs/>
                <w:sz w:val="24"/>
                <w:szCs w:val="24"/>
              </w:rPr>
              <w:t xml:space="preserve"> type </w:t>
            </w:r>
          </w:p>
        </w:tc>
        <w:tc>
          <w:tcPr>
            <w:tcW w:w="718" w:type="pct"/>
            <w:vAlign w:val="center"/>
          </w:tcPr>
          <w:p w14:paraId="78DD93CD" w14:textId="77777777" w:rsidR="00AC526F" w:rsidRPr="004E0ED0" w:rsidRDefault="00AC526F" w:rsidP="001E51D5">
            <w:pPr>
              <w:pStyle w:val="Caption"/>
              <w:jc w:val="left"/>
              <w:rPr>
                <w:b/>
                <w:bCs/>
                <w:sz w:val="24"/>
                <w:szCs w:val="24"/>
              </w:rPr>
            </w:pPr>
            <w:r>
              <w:rPr>
                <w:b/>
                <w:bCs/>
                <w:sz w:val="24"/>
                <w:szCs w:val="24"/>
              </w:rPr>
              <w:t>Condition</w:t>
            </w:r>
          </w:p>
        </w:tc>
        <w:tc>
          <w:tcPr>
            <w:tcW w:w="502" w:type="pct"/>
            <w:vAlign w:val="center"/>
          </w:tcPr>
          <w:p w14:paraId="677C2465" w14:textId="77777777" w:rsidR="00AC526F" w:rsidRPr="004E0ED0" w:rsidRDefault="00AC526F" w:rsidP="001E51D5">
            <w:pPr>
              <w:pStyle w:val="Caption"/>
              <w:jc w:val="left"/>
              <w:rPr>
                <w:b/>
                <w:bCs/>
                <w:sz w:val="24"/>
                <w:szCs w:val="24"/>
              </w:rPr>
            </w:pPr>
            <w:r w:rsidRPr="004E0ED0">
              <w:rPr>
                <w:b/>
                <w:bCs/>
                <w:sz w:val="24"/>
                <w:szCs w:val="24"/>
              </w:rPr>
              <w:t xml:space="preserve">Sample code </w:t>
            </w:r>
          </w:p>
        </w:tc>
        <w:tc>
          <w:tcPr>
            <w:tcW w:w="2976" w:type="pct"/>
            <w:gridSpan w:val="6"/>
            <w:vAlign w:val="center"/>
          </w:tcPr>
          <w:p w14:paraId="208D1986" w14:textId="77777777" w:rsidR="00AC526F" w:rsidRPr="004E0ED0" w:rsidRDefault="00AC526F" w:rsidP="001E51D5">
            <w:pPr>
              <w:pStyle w:val="Caption"/>
              <w:jc w:val="left"/>
              <w:rPr>
                <w:b/>
                <w:bCs/>
              </w:rPr>
            </w:pPr>
            <w:r w:rsidRPr="004E0ED0">
              <w:rPr>
                <w:b/>
                <w:bCs/>
                <w:sz w:val="24"/>
                <w:szCs w:val="24"/>
              </w:rPr>
              <w:t xml:space="preserve">Components mole fraction </w:t>
            </w:r>
            <w:r>
              <w:rPr>
                <w:b/>
                <w:bCs/>
                <w:sz w:val="24"/>
                <w:szCs w:val="24"/>
              </w:rPr>
              <w:t xml:space="preserve">(%) </w:t>
            </w:r>
          </w:p>
        </w:tc>
      </w:tr>
      <w:tr w:rsidR="008C72EF" w:rsidRPr="00AF3343" w14:paraId="117BED15" w14:textId="77777777" w:rsidTr="008E309E">
        <w:trPr>
          <w:jc w:val="center"/>
        </w:trPr>
        <w:tc>
          <w:tcPr>
            <w:tcW w:w="804" w:type="pct"/>
            <w:vAlign w:val="center"/>
          </w:tcPr>
          <w:p w14:paraId="38449289" w14:textId="77777777" w:rsidR="00AC526F" w:rsidRPr="00AF3343" w:rsidRDefault="00AC526F" w:rsidP="001E51D5">
            <w:pPr>
              <w:pStyle w:val="Caption"/>
              <w:jc w:val="left"/>
              <w:rPr>
                <w:b/>
                <w:bCs/>
                <w:sz w:val="24"/>
                <w:szCs w:val="24"/>
              </w:rPr>
            </w:pPr>
          </w:p>
        </w:tc>
        <w:tc>
          <w:tcPr>
            <w:tcW w:w="718" w:type="pct"/>
            <w:vAlign w:val="center"/>
          </w:tcPr>
          <w:p w14:paraId="39B66697" w14:textId="77777777" w:rsidR="00AC526F" w:rsidRPr="00AF3343" w:rsidRDefault="00AC526F" w:rsidP="001E51D5">
            <w:pPr>
              <w:pStyle w:val="Caption"/>
              <w:jc w:val="left"/>
              <w:rPr>
                <w:b/>
                <w:bCs/>
                <w:sz w:val="24"/>
                <w:szCs w:val="24"/>
              </w:rPr>
            </w:pPr>
          </w:p>
        </w:tc>
        <w:tc>
          <w:tcPr>
            <w:tcW w:w="502" w:type="pct"/>
            <w:vAlign w:val="center"/>
          </w:tcPr>
          <w:p w14:paraId="258A7A03" w14:textId="77777777" w:rsidR="00AC526F" w:rsidRPr="00AF3343" w:rsidRDefault="00AC526F" w:rsidP="001E51D5">
            <w:pPr>
              <w:pStyle w:val="Caption"/>
              <w:jc w:val="left"/>
              <w:rPr>
                <w:b/>
                <w:bCs/>
                <w:sz w:val="24"/>
                <w:szCs w:val="24"/>
              </w:rPr>
            </w:pPr>
          </w:p>
        </w:tc>
        <w:tc>
          <w:tcPr>
            <w:tcW w:w="618" w:type="pct"/>
            <w:vAlign w:val="center"/>
          </w:tcPr>
          <w:p w14:paraId="4C777FAF" w14:textId="77777777" w:rsidR="00AC526F" w:rsidRPr="00AF3343" w:rsidRDefault="00AC526F" w:rsidP="001E51D5">
            <w:pPr>
              <w:pStyle w:val="Caption"/>
              <w:jc w:val="left"/>
              <w:rPr>
                <w:b/>
                <w:bCs/>
                <w:sz w:val="24"/>
                <w:szCs w:val="24"/>
              </w:rPr>
            </w:pPr>
            <w:r w:rsidRPr="00AF3343">
              <w:rPr>
                <w:b/>
                <w:bCs/>
                <w:sz w:val="24"/>
                <w:szCs w:val="24"/>
              </w:rPr>
              <w:t>CH</w:t>
            </w:r>
            <w:r w:rsidRPr="00AF3343">
              <w:rPr>
                <w:b/>
                <w:bCs/>
                <w:sz w:val="24"/>
                <w:szCs w:val="24"/>
                <w:vertAlign w:val="subscript"/>
              </w:rPr>
              <w:t>4</w:t>
            </w:r>
          </w:p>
        </w:tc>
        <w:tc>
          <w:tcPr>
            <w:tcW w:w="419" w:type="pct"/>
            <w:vAlign w:val="center"/>
          </w:tcPr>
          <w:p w14:paraId="1F6A3810" w14:textId="77777777" w:rsidR="00AC526F" w:rsidRPr="00AF3343" w:rsidRDefault="00AC526F" w:rsidP="001E51D5">
            <w:pPr>
              <w:pStyle w:val="Caption"/>
              <w:jc w:val="left"/>
              <w:rPr>
                <w:b/>
                <w:bCs/>
                <w:sz w:val="24"/>
                <w:szCs w:val="24"/>
              </w:rPr>
            </w:pPr>
            <w:r w:rsidRPr="00AF3343">
              <w:rPr>
                <w:b/>
                <w:bCs/>
                <w:sz w:val="24"/>
                <w:szCs w:val="24"/>
              </w:rPr>
              <w:t>N</w:t>
            </w:r>
            <w:r w:rsidRPr="00AF3343">
              <w:rPr>
                <w:b/>
                <w:bCs/>
                <w:sz w:val="24"/>
                <w:szCs w:val="24"/>
                <w:vertAlign w:val="subscript"/>
              </w:rPr>
              <w:t>2</w:t>
            </w:r>
          </w:p>
        </w:tc>
        <w:tc>
          <w:tcPr>
            <w:tcW w:w="531" w:type="pct"/>
            <w:vAlign w:val="center"/>
          </w:tcPr>
          <w:p w14:paraId="48F58F56" w14:textId="77777777" w:rsidR="00AC526F" w:rsidRPr="00AF3343" w:rsidRDefault="00AC526F" w:rsidP="001E51D5">
            <w:pPr>
              <w:pStyle w:val="Caption"/>
              <w:jc w:val="left"/>
              <w:rPr>
                <w:b/>
                <w:bCs/>
                <w:sz w:val="24"/>
                <w:szCs w:val="24"/>
              </w:rPr>
            </w:pPr>
            <w:r w:rsidRPr="00AF3343">
              <w:rPr>
                <w:b/>
                <w:bCs/>
                <w:sz w:val="24"/>
                <w:szCs w:val="24"/>
              </w:rPr>
              <w:t>CO</w:t>
            </w:r>
            <w:r w:rsidRPr="00AF3343">
              <w:rPr>
                <w:b/>
                <w:bCs/>
                <w:sz w:val="24"/>
                <w:szCs w:val="24"/>
                <w:vertAlign w:val="subscript"/>
              </w:rPr>
              <w:t>2</w:t>
            </w:r>
          </w:p>
        </w:tc>
        <w:tc>
          <w:tcPr>
            <w:tcW w:w="419" w:type="pct"/>
            <w:vAlign w:val="center"/>
          </w:tcPr>
          <w:p w14:paraId="0F88A1B3" w14:textId="77777777" w:rsidR="00AC526F" w:rsidRPr="00AF3343" w:rsidRDefault="00AC526F" w:rsidP="001E51D5">
            <w:pPr>
              <w:pStyle w:val="Caption"/>
              <w:jc w:val="left"/>
              <w:rPr>
                <w:b/>
                <w:bCs/>
                <w:sz w:val="24"/>
                <w:szCs w:val="24"/>
              </w:rPr>
            </w:pPr>
            <w:r w:rsidRPr="00AF3343">
              <w:rPr>
                <w:b/>
                <w:bCs/>
                <w:sz w:val="24"/>
                <w:szCs w:val="24"/>
              </w:rPr>
              <w:t>O</w:t>
            </w:r>
            <w:r w:rsidRPr="00AF3343">
              <w:rPr>
                <w:b/>
                <w:bCs/>
                <w:sz w:val="24"/>
                <w:szCs w:val="24"/>
                <w:vertAlign w:val="subscript"/>
              </w:rPr>
              <w:t>2</w:t>
            </w:r>
          </w:p>
        </w:tc>
        <w:tc>
          <w:tcPr>
            <w:tcW w:w="443" w:type="pct"/>
            <w:vAlign w:val="center"/>
          </w:tcPr>
          <w:p w14:paraId="07B00023" w14:textId="77777777" w:rsidR="00AC526F" w:rsidRPr="00AF3343" w:rsidRDefault="00AC526F" w:rsidP="001E51D5">
            <w:pPr>
              <w:pStyle w:val="Caption"/>
              <w:jc w:val="left"/>
              <w:rPr>
                <w:b/>
                <w:bCs/>
                <w:sz w:val="24"/>
                <w:szCs w:val="24"/>
              </w:rPr>
            </w:pPr>
            <w:r w:rsidRPr="00AF3343">
              <w:rPr>
                <w:b/>
                <w:bCs/>
                <w:sz w:val="24"/>
                <w:szCs w:val="24"/>
              </w:rPr>
              <w:t>H</w:t>
            </w:r>
            <w:r w:rsidRPr="00AF3343">
              <w:rPr>
                <w:b/>
                <w:bCs/>
                <w:sz w:val="24"/>
                <w:szCs w:val="24"/>
                <w:vertAlign w:val="subscript"/>
              </w:rPr>
              <w:t>2</w:t>
            </w:r>
          </w:p>
        </w:tc>
        <w:tc>
          <w:tcPr>
            <w:tcW w:w="546" w:type="pct"/>
            <w:vAlign w:val="center"/>
          </w:tcPr>
          <w:p w14:paraId="0601E35C" w14:textId="77777777" w:rsidR="00AC526F" w:rsidRPr="00AF3343" w:rsidRDefault="00AC526F" w:rsidP="001E51D5">
            <w:pPr>
              <w:pStyle w:val="Caption"/>
              <w:jc w:val="left"/>
              <w:rPr>
                <w:b/>
                <w:bCs/>
                <w:sz w:val="24"/>
                <w:szCs w:val="24"/>
              </w:rPr>
            </w:pPr>
            <w:r w:rsidRPr="00AF3343">
              <w:rPr>
                <w:b/>
                <w:bCs/>
                <w:sz w:val="24"/>
                <w:szCs w:val="24"/>
              </w:rPr>
              <w:t>H</w:t>
            </w:r>
            <w:r w:rsidRPr="00AF3343">
              <w:rPr>
                <w:b/>
                <w:bCs/>
                <w:sz w:val="24"/>
                <w:szCs w:val="24"/>
                <w:vertAlign w:val="subscript"/>
              </w:rPr>
              <w:t>2</w:t>
            </w:r>
            <w:r>
              <w:rPr>
                <w:b/>
                <w:bCs/>
                <w:sz w:val="24"/>
                <w:szCs w:val="24"/>
              </w:rPr>
              <w:t>O</w:t>
            </w:r>
            <w:r w:rsidRPr="00BC36A1">
              <w:rPr>
                <w:sz w:val="24"/>
                <w:szCs w:val="24"/>
              </w:rPr>
              <w:t xml:space="preserve"> </w:t>
            </w:r>
            <w:r w:rsidRPr="00BC36A1">
              <w:rPr>
                <w:sz w:val="24"/>
                <w:szCs w:val="24"/>
                <w:vertAlign w:val="superscript"/>
              </w:rPr>
              <w:t>3</w:t>
            </w:r>
          </w:p>
        </w:tc>
      </w:tr>
      <w:tr w:rsidR="008C72EF" w:rsidRPr="00D51956" w14:paraId="7C4D02AF" w14:textId="77777777" w:rsidTr="008E309E">
        <w:trPr>
          <w:jc w:val="center"/>
        </w:trPr>
        <w:tc>
          <w:tcPr>
            <w:tcW w:w="804" w:type="pct"/>
            <w:vMerge w:val="restart"/>
          </w:tcPr>
          <w:p w14:paraId="5A42FBFE" w14:textId="77777777" w:rsidR="008C72EF" w:rsidRDefault="008C72EF" w:rsidP="008C72EF">
            <w:pPr>
              <w:pStyle w:val="Caption"/>
              <w:jc w:val="left"/>
              <w:rPr>
                <w:sz w:val="24"/>
                <w:szCs w:val="24"/>
              </w:rPr>
            </w:pPr>
            <w:r>
              <w:rPr>
                <w:sz w:val="24"/>
                <w:szCs w:val="24"/>
              </w:rPr>
              <w:t xml:space="preserve">Single gas </w:t>
            </w:r>
          </w:p>
        </w:tc>
        <w:tc>
          <w:tcPr>
            <w:tcW w:w="718" w:type="pct"/>
            <w:vMerge w:val="restart"/>
          </w:tcPr>
          <w:p w14:paraId="56CA3669" w14:textId="2ECAA5EA" w:rsidR="008C72EF" w:rsidRDefault="008C72EF" w:rsidP="008C72EF">
            <w:pPr>
              <w:pStyle w:val="Caption"/>
              <w:jc w:val="left"/>
              <w:rPr>
                <w:sz w:val="24"/>
                <w:szCs w:val="24"/>
              </w:rPr>
            </w:pPr>
            <w:r>
              <w:rPr>
                <w:sz w:val="24"/>
                <w:szCs w:val="24"/>
              </w:rPr>
              <w:t>STP</w:t>
            </w:r>
          </w:p>
        </w:tc>
        <w:tc>
          <w:tcPr>
            <w:tcW w:w="502" w:type="pct"/>
            <w:vAlign w:val="center"/>
          </w:tcPr>
          <w:p w14:paraId="26962CA4" w14:textId="538B5CAA" w:rsidR="008C72EF" w:rsidRDefault="00D97BC6" w:rsidP="001E51D5">
            <w:pPr>
              <w:pStyle w:val="Caption"/>
              <w:jc w:val="left"/>
              <w:rPr>
                <w:sz w:val="24"/>
                <w:szCs w:val="24"/>
              </w:rPr>
            </w:pPr>
            <w:r>
              <w:rPr>
                <w:sz w:val="24"/>
                <w:szCs w:val="24"/>
              </w:rPr>
              <w:t>CH</w:t>
            </w:r>
            <w:r w:rsidRPr="00D97BC6">
              <w:rPr>
                <w:sz w:val="24"/>
                <w:szCs w:val="24"/>
                <w:vertAlign w:val="subscript"/>
              </w:rPr>
              <w:t>4</w:t>
            </w:r>
          </w:p>
        </w:tc>
        <w:tc>
          <w:tcPr>
            <w:tcW w:w="618" w:type="pct"/>
            <w:vAlign w:val="center"/>
          </w:tcPr>
          <w:p w14:paraId="6A3B68E4" w14:textId="77777777" w:rsidR="008C72EF" w:rsidRDefault="008C72EF" w:rsidP="001E51D5">
            <w:pPr>
              <w:pStyle w:val="Caption"/>
              <w:jc w:val="left"/>
              <w:rPr>
                <w:sz w:val="24"/>
                <w:szCs w:val="24"/>
              </w:rPr>
            </w:pPr>
            <w:r>
              <w:rPr>
                <w:sz w:val="24"/>
                <w:szCs w:val="24"/>
              </w:rPr>
              <w:t>100</w:t>
            </w:r>
          </w:p>
        </w:tc>
        <w:tc>
          <w:tcPr>
            <w:tcW w:w="419" w:type="pct"/>
            <w:vAlign w:val="center"/>
          </w:tcPr>
          <w:p w14:paraId="0433E074" w14:textId="77777777" w:rsidR="008C72EF" w:rsidRDefault="008C72EF" w:rsidP="001E51D5">
            <w:pPr>
              <w:pStyle w:val="Caption"/>
              <w:jc w:val="left"/>
              <w:rPr>
                <w:sz w:val="24"/>
                <w:szCs w:val="24"/>
              </w:rPr>
            </w:pPr>
            <w:r>
              <w:rPr>
                <w:sz w:val="24"/>
                <w:szCs w:val="24"/>
              </w:rPr>
              <w:t>-</w:t>
            </w:r>
          </w:p>
        </w:tc>
        <w:tc>
          <w:tcPr>
            <w:tcW w:w="531" w:type="pct"/>
            <w:vAlign w:val="center"/>
          </w:tcPr>
          <w:p w14:paraId="55366BA6" w14:textId="77777777" w:rsidR="008C72EF" w:rsidRDefault="008C72EF" w:rsidP="001E51D5">
            <w:pPr>
              <w:pStyle w:val="Caption"/>
              <w:jc w:val="left"/>
              <w:rPr>
                <w:sz w:val="24"/>
                <w:szCs w:val="24"/>
              </w:rPr>
            </w:pPr>
            <w:r>
              <w:rPr>
                <w:sz w:val="24"/>
                <w:szCs w:val="24"/>
              </w:rPr>
              <w:t>-</w:t>
            </w:r>
          </w:p>
        </w:tc>
        <w:tc>
          <w:tcPr>
            <w:tcW w:w="419" w:type="pct"/>
            <w:vAlign w:val="center"/>
          </w:tcPr>
          <w:p w14:paraId="23CCB146" w14:textId="77777777" w:rsidR="008C72EF" w:rsidRDefault="008C72EF" w:rsidP="001E51D5">
            <w:pPr>
              <w:pStyle w:val="Caption"/>
              <w:jc w:val="left"/>
              <w:rPr>
                <w:sz w:val="24"/>
                <w:szCs w:val="24"/>
              </w:rPr>
            </w:pPr>
            <w:r>
              <w:rPr>
                <w:sz w:val="24"/>
                <w:szCs w:val="24"/>
              </w:rPr>
              <w:t>-</w:t>
            </w:r>
          </w:p>
        </w:tc>
        <w:tc>
          <w:tcPr>
            <w:tcW w:w="443" w:type="pct"/>
            <w:vAlign w:val="center"/>
          </w:tcPr>
          <w:p w14:paraId="7EB98878" w14:textId="77777777" w:rsidR="008C72EF" w:rsidRDefault="008C72EF" w:rsidP="001E51D5">
            <w:pPr>
              <w:pStyle w:val="Caption"/>
              <w:jc w:val="left"/>
              <w:rPr>
                <w:sz w:val="24"/>
                <w:szCs w:val="24"/>
              </w:rPr>
            </w:pPr>
            <w:r>
              <w:rPr>
                <w:sz w:val="24"/>
                <w:szCs w:val="24"/>
              </w:rPr>
              <w:t>-</w:t>
            </w:r>
          </w:p>
        </w:tc>
        <w:tc>
          <w:tcPr>
            <w:tcW w:w="546" w:type="pct"/>
            <w:vAlign w:val="center"/>
          </w:tcPr>
          <w:p w14:paraId="2EB54CB8" w14:textId="77777777" w:rsidR="008C72EF" w:rsidRPr="00D51956" w:rsidRDefault="008C72EF" w:rsidP="001E51D5">
            <w:pPr>
              <w:pStyle w:val="Caption"/>
              <w:jc w:val="left"/>
              <w:rPr>
                <w:sz w:val="24"/>
                <w:szCs w:val="24"/>
              </w:rPr>
            </w:pPr>
            <w:r w:rsidRPr="00D51956">
              <w:rPr>
                <w:sz w:val="24"/>
                <w:szCs w:val="24"/>
              </w:rPr>
              <w:t>-</w:t>
            </w:r>
          </w:p>
        </w:tc>
      </w:tr>
      <w:tr w:rsidR="008C72EF" w:rsidRPr="00D51956" w14:paraId="059CC681" w14:textId="77777777" w:rsidTr="008E309E">
        <w:trPr>
          <w:jc w:val="center"/>
        </w:trPr>
        <w:tc>
          <w:tcPr>
            <w:tcW w:w="804" w:type="pct"/>
            <w:vMerge/>
            <w:vAlign w:val="center"/>
          </w:tcPr>
          <w:p w14:paraId="316CFD98" w14:textId="77777777" w:rsidR="008C72EF" w:rsidRDefault="008C72EF" w:rsidP="001E51D5">
            <w:pPr>
              <w:pStyle w:val="Caption"/>
              <w:jc w:val="left"/>
              <w:rPr>
                <w:sz w:val="24"/>
                <w:szCs w:val="24"/>
              </w:rPr>
            </w:pPr>
          </w:p>
        </w:tc>
        <w:tc>
          <w:tcPr>
            <w:tcW w:w="718" w:type="pct"/>
            <w:vMerge/>
            <w:vAlign w:val="center"/>
          </w:tcPr>
          <w:p w14:paraId="3D497A2C" w14:textId="77777777" w:rsidR="008C72EF" w:rsidRDefault="008C72EF" w:rsidP="001E51D5">
            <w:pPr>
              <w:pStyle w:val="Caption"/>
              <w:jc w:val="left"/>
              <w:rPr>
                <w:sz w:val="24"/>
                <w:szCs w:val="24"/>
              </w:rPr>
            </w:pPr>
          </w:p>
        </w:tc>
        <w:tc>
          <w:tcPr>
            <w:tcW w:w="502" w:type="pct"/>
            <w:vAlign w:val="center"/>
          </w:tcPr>
          <w:p w14:paraId="46E0CE8A" w14:textId="023EA716" w:rsidR="008C72EF" w:rsidRDefault="00D97BC6" w:rsidP="001E51D5">
            <w:pPr>
              <w:pStyle w:val="Caption"/>
              <w:jc w:val="left"/>
              <w:rPr>
                <w:sz w:val="24"/>
                <w:szCs w:val="24"/>
              </w:rPr>
            </w:pPr>
            <w:r>
              <w:rPr>
                <w:sz w:val="24"/>
                <w:szCs w:val="24"/>
              </w:rPr>
              <w:t>N</w:t>
            </w:r>
            <w:r w:rsidRPr="00D97BC6">
              <w:rPr>
                <w:sz w:val="24"/>
                <w:szCs w:val="24"/>
                <w:vertAlign w:val="subscript"/>
              </w:rPr>
              <w:t>2</w:t>
            </w:r>
          </w:p>
        </w:tc>
        <w:tc>
          <w:tcPr>
            <w:tcW w:w="618" w:type="pct"/>
            <w:vAlign w:val="center"/>
          </w:tcPr>
          <w:p w14:paraId="396054D5" w14:textId="77777777" w:rsidR="008C72EF" w:rsidRDefault="008C72EF" w:rsidP="001E51D5">
            <w:pPr>
              <w:pStyle w:val="Caption"/>
              <w:jc w:val="left"/>
              <w:rPr>
                <w:sz w:val="24"/>
                <w:szCs w:val="24"/>
              </w:rPr>
            </w:pPr>
            <w:r>
              <w:rPr>
                <w:sz w:val="24"/>
                <w:szCs w:val="24"/>
              </w:rPr>
              <w:t>-</w:t>
            </w:r>
          </w:p>
        </w:tc>
        <w:tc>
          <w:tcPr>
            <w:tcW w:w="419" w:type="pct"/>
            <w:vAlign w:val="center"/>
          </w:tcPr>
          <w:p w14:paraId="3FA33AE8" w14:textId="77777777" w:rsidR="008C72EF" w:rsidRDefault="008C72EF" w:rsidP="001E51D5">
            <w:pPr>
              <w:pStyle w:val="Caption"/>
              <w:jc w:val="left"/>
              <w:rPr>
                <w:sz w:val="24"/>
                <w:szCs w:val="24"/>
              </w:rPr>
            </w:pPr>
            <w:r>
              <w:rPr>
                <w:sz w:val="24"/>
                <w:szCs w:val="24"/>
              </w:rPr>
              <w:t>100</w:t>
            </w:r>
          </w:p>
        </w:tc>
        <w:tc>
          <w:tcPr>
            <w:tcW w:w="531" w:type="pct"/>
            <w:vAlign w:val="center"/>
          </w:tcPr>
          <w:p w14:paraId="7417B3B7" w14:textId="77777777" w:rsidR="008C72EF" w:rsidRDefault="008C72EF" w:rsidP="001E51D5">
            <w:pPr>
              <w:pStyle w:val="Caption"/>
              <w:jc w:val="left"/>
              <w:rPr>
                <w:sz w:val="24"/>
                <w:szCs w:val="24"/>
              </w:rPr>
            </w:pPr>
            <w:r>
              <w:rPr>
                <w:sz w:val="24"/>
                <w:szCs w:val="24"/>
              </w:rPr>
              <w:t>-</w:t>
            </w:r>
          </w:p>
        </w:tc>
        <w:tc>
          <w:tcPr>
            <w:tcW w:w="419" w:type="pct"/>
            <w:vAlign w:val="center"/>
          </w:tcPr>
          <w:p w14:paraId="4C5660BA" w14:textId="77777777" w:rsidR="008C72EF" w:rsidRDefault="008C72EF" w:rsidP="001E51D5">
            <w:pPr>
              <w:pStyle w:val="Caption"/>
              <w:jc w:val="left"/>
              <w:rPr>
                <w:sz w:val="24"/>
                <w:szCs w:val="24"/>
              </w:rPr>
            </w:pPr>
            <w:r>
              <w:rPr>
                <w:sz w:val="24"/>
                <w:szCs w:val="24"/>
              </w:rPr>
              <w:t>-</w:t>
            </w:r>
          </w:p>
        </w:tc>
        <w:tc>
          <w:tcPr>
            <w:tcW w:w="443" w:type="pct"/>
            <w:vAlign w:val="center"/>
          </w:tcPr>
          <w:p w14:paraId="28C9931E" w14:textId="77777777" w:rsidR="008C72EF" w:rsidRDefault="008C72EF" w:rsidP="001E51D5">
            <w:pPr>
              <w:pStyle w:val="Caption"/>
              <w:jc w:val="left"/>
              <w:rPr>
                <w:sz w:val="24"/>
                <w:szCs w:val="24"/>
              </w:rPr>
            </w:pPr>
            <w:r>
              <w:rPr>
                <w:sz w:val="24"/>
                <w:szCs w:val="24"/>
              </w:rPr>
              <w:t>-</w:t>
            </w:r>
          </w:p>
        </w:tc>
        <w:tc>
          <w:tcPr>
            <w:tcW w:w="546" w:type="pct"/>
            <w:vAlign w:val="center"/>
          </w:tcPr>
          <w:p w14:paraId="581DADAE" w14:textId="77777777" w:rsidR="008C72EF" w:rsidRPr="00D51956" w:rsidRDefault="008C72EF" w:rsidP="001E51D5">
            <w:pPr>
              <w:pStyle w:val="Caption"/>
              <w:jc w:val="left"/>
              <w:rPr>
                <w:sz w:val="24"/>
                <w:szCs w:val="24"/>
              </w:rPr>
            </w:pPr>
            <w:r w:rsidRPr="00D51956">
              <w:rPr>
                <w:sz w:val="24"/>
                <w:szCs w:val="24"/>
              </w:rPr>
              <w:t>-</w:t>
            </w:r>
          </w:p>
        </w:tc>
      </w:tr>
      <w:tr w:rsidR="008C72EF" w:rsidRPr="00D51956" w14:paraId="47DAF335" w14:textId="77777777" w:rsidTr="008E309E">
        <w:trPr>
          <w:jc w:val="center"/>
        </w:trPr>
        <w:tc>
          <w:tcPr>
            <w:tcW w:w="804" w:type="pct"/>
            <w:vMerge/>
            <w:vAlign w:val="center"/>
          </w:tcPr>
          <w:p w14:paraId="6A77F19E" w14:textId="77777777" w:rsidR="008C72EF" w:rsidRDefault="008C72EF" w:rsidP="001E51D5">
            <w:pPr>
              <w:pStyle w:val="Caption"/>
              <w:jc w:val="left"/>
              <w:rPr>
                <w:sz w:val="24"/>
                <w:szCs w:val="24"/>
              </w:rPr>
            </w:pPr>
          </w:p>
        </w:tc>
        <w:tc>
          <w:tcPr>
            <w:tcW w:w="718" w:type="pct"/>
            <w:vMerge/>
            <w:vAlign w:val="center"/>
          </w:tcPr>
          <w:p w14:paraId="167D216D" w14:textId="77777777" w:rsidR="008C72EF" w:rsidRDefault="008C72EF" w:rsidP="001E51D5">
            <w:pPr>
              <w:pStyle w:val="Caption"/>
              <w:jc w:val="left"/>
              <w:rPr>
                <w:sz w:val="24"/>
                <w:szCs w:val="24"/>
              </w:rPr>
            </w:pPr>
          </w:p>
        </w:tc>
        <w:tc>
          <w:tcPr>
            <w:tcW w:w="502" w:type="pct"/>
            <w:vAlign w:val="center"/>
          </w:tcPr>
          <w:p w14:paraId="59782312" w14:textId="2F27BAA2" w:rsidR="008C72EF" w:rsidRDefault="00D97BC6" w:rsidP="001E51D5">
            <w:pPr>
              <w:pStyle w:val="Caption"/>
              <w:jc w:val="left"/>
              <w:rPr>
                <w:sz w:val="24"/>
                <w:szCs w:val="24"/>
              </w:rPr>
            </w:pPr>
            <w:r>
              <w:rPr>
                <w:sz w:val="24"/>
                <w:szCs w:val="24"/>
              </w:rPr>
              <w:t>CO</w:t>
            </w:r>
            <w:r w:rsidRPr="00D97BC6">
              <w:rPr>
                <w:sz w:val="24"/>
                <w:szCs w:val="24"/>
                <w:vertAlign w:val="subscript"/>
              </w:rPr>
              <w:t>2</w:t>
            </w:r>
          </w:p>
        </w:tc>
        <w:tc>
          <w:tcPr>
            <w:tcW w:w="618" w:type="pct"/>
            <w:vAlign w:val="center"/>
          </w:tcPr>
          <w:p w14:paraId="70E64686" w14:textId="77777777" w:rsidR="008C72EF" w:rsidRDefault="008C72EF" w:rsidP="001E51D5">
            <w:pPr>
              <w:pStyle w:val="Caption"/>
              <w:jc w:val="left"/>
              <w:rPr>
                <w:sz w:val="24"/>
                <w:szCs w:val="24"/>
              </w:rPr>
            </w:pPr>
            <w:r>
              <w:rPr>
                <w:sz w:val="24"/>
                <w:szCs w:val="24"/>
              </w:rPr>
              <w:t>-</w:t>
            </w:r>
          </w:p>
        </w:tc>
        <w:tc>
          <w:tcPr>
            <w:tcW w:w="419" w:type="pct"/>
            <w:vAlign w:val="center"/>
          </w:tcPr>
          <w:p w14:paraId="4D2C6C7A" w14:textId="77777777" w:rsidR="008C72EF" w:rsidRDefault="008C72EF" w:rsidP="001E51D5">
            <w:pPr>
              <w:pStyle w:val="Caption"/>
              <w:jc w:val="left"/>
              <w:rPr>
                <w:sz w:val="24"/>
                <w:szCs w:val="24"/>
              </w:rPr>
            </w:pPr>
            <w:r>
              <w:rPr>
                <w:sz w:val="24"/>
                <w:szCs w:val="24"/>
              </w:rPr>
              <w:t>-</w:t>
            </w:r>
          </w:p>
        </w:tc>
        <w:tc>
          <w:tcPr>
            <w:tcW w:w="531" w:type="pct"/>
            <w:vAlign w:val="center"/>
          </w:tcPr>
          <w:p w14:paraId="3C4A7071" w14:textId="77777777" w:rsidR="008C72EF" w:rsidRDefault="008C72EF" w:rsidP="001E51D5">
            <w:pPr>
              <w:pStyle w:val="Caption"/>
              <w:jc w:val="left"/>
              <w:rPr>
                <w:sz w:val="24"/>
                <w:szCs w:val="24"/>
              </w:rPr>
            </w:pPr>
            <w:r>
              <w:rPr>
                <w:sz w:val="24"/>
                <w:szCs w:val="24"/>
              </w:rPr>
              <w:t>100</w:t>
            </w:r>
          </w:p>
        </w:tc>
        <w:tc>
          <w:tcPr>
            <w:tcW w:w="419" w:type="pct"/>
            <w:vAlign w:val="center"/>
          </w:tcPr>
          <w:p w14:paraId="0EC87D04" w14:textId="77777777" w:rsidR="008C72EF" w:rsidRDefault="008C72EF" w:rsidP="001E51D5">
            <w:pPr>
              <w:pStyle w:val="Caption"/>
              <w:jc w:val="left"/>
              <w:rPr>
                <w:sz w:val="24"/>
                <w:szCs w:val="24"/>
              </w:rPr>
            </w:pPr>
            <w:r>
              <w:rPr>
                <w:sz w:val="24"/>
                <w:szCs w:val="24"/>
              </w:rPr>
              <w:t>-</w:t>
            </w:r>
          </w:p>
        </w:tc>
        <w:tc>
          <w:tcPr>
            <w:tcW w:w="443" w:type="pct"/>
            <w:vAlign w:val="center"/>
          </w:tcPr>
          <w:p w14:paraId="3C70AD63" w14:textId="77777777" w:rsidR="008C72EF" w:rsidRDefault="008C72EF" w:rsidP="001E51D5">
            <w:pPr>
              <w:pStyle w:val="Caption"/>
              <w:jc w:val="left"/>
              <w:rPr>
                <w:sz w:val="24"/>
                <w:szCs w:val="24"/>
              </w:rPr>
            </w:pPr>
            <w:r>
              <w:rPr>
                <w:sz w:val="24"/>
                <w:szCs w:val="24"/>
              </w:rPr>
              <w:t>-</w:t>
            </w:r>
          </w:p>
        </w:tc>
        <w:tc>
          <w:tcPr>
            <w:tcW w:w="546" w:type="pct"/>
            <w:vAlign w:val="center"/>
          </w:tcPr>
          <w:p w14:paraId="49B88BE0" w14:textId="77777777" w:rsidR="008C72EF" w:rsidRPr="00D51956" w:rsidRDefault="008C72EF" w:rsidP="001E51D5">
            <w:pPr>
              <w:pStyle w:val="Caption"/>
              <w:jc w:val="left"/>
              <w:rPr>
                <w:sz w:val="24"/>
                <w:szCs w:val="24"/>
              </w:rPr>
            </w:pPr>
            <w:r w:rsidRPr="00D51956">
              <w:rPr>
                <w:sz w:val="24"/>
                <w:szCs w:val="24"/>
              </w:rPr>
              <w:t>-</w:t>
            </w:r>
          </w:p>
        </w:tc>
      </w:tr>
      <w:tr w:rsidR="008C72EF" w:rsidRPr="00D51956" w14:paraId="2BDF8C0A" w14:textId="77777777" w:rsidTr="008E309E">
        <w:trPr>
          <w:jc w:val="center"/>
        </w:trPr>
        <w:tc>
          <w:tcPr>
            <w:tcW w:w="804" w:type="pct"/>
            <w:vMerge/>
            <w:vAlign w:val="center"/>
          </w:tcPr>
          <w:p w14:paraId="35B10222" w14:textId="77777777" w:rsidR="008C72EF" w:rsidRDefault="008C72EF" w:rsidP="001E51D5">
            <w:pPr>
              <w:pStyle w:val="Caption"/>
              <w:jc w:val="left"/>
              <w:rPr>
                <w:sz w:val="24"/>
                <w:szCs w:val="24"/>
              </w:rPr>
            </w:pPr>
          </w:p>
        </w:tc>
        <w:tc>
          <w:tcPr>
            <w:tcW w:w="718" w:type="pct"/>
            <w:vMerge/>
            <w:vAlign w:val="center"/>
          </w:tcPr>
          <w:p w14:paraId="62ABAFEF" w14:textId="77777777" w:rsidR="008C72EF" w:rsidRDefault="008C72EF" w:rsidP="001E51D5">
            <w:pPr>
              <w:pStyle w:val="Caption"/>
              <w:jc w:val="left"/>
              <w:rPr>
                <w:sz w:val="24"/>
                <w:szCs w:val="24"/>
              </w:rPr>
            </w:pPr>
          </w:p>
        </w:tc>
        <w:tc>
          <w:tcPr>
            <w:tcW w:w="502" w:type="pct"/>
            <w:vAlign w:val="center"/>
          </w:tcPr>
          <w:p w14:paraId="6F895F01" w14:textId="5249306D" w:rsidR="008C72EF" w:rsidRDefault="00D97BC6" w:rsidP="001E51D5">
            <w:pPr>
              <w:pStyle w:val="Caption"/>
              <w:jc w:val="left"/>
              <w:rPr>
                <w:sz w:val="24"/>
                <w:szCs w:val="24"/>
              </w:rPr>
            </w:pPr>
            <w:r>
              <w:rPr>
                <w:sz w:val="24"/>
                <w:szCs w:val="24"/>
              </w:rPr>
              <w:t>O</w:t>
            </w:r>
            <w:r w:rsidRPr="00D97BC6">
              <w:rPr>
                <w:sz w:val="24"/>
                <w:szCs w:val="24"/>
                <w:vertAlign w:val="subscript"/>
              </w:rPr>
              <w:t>2</w:t>
            </w:r>
          </w:p>
        </w:tc>
        <w:tc>
          <w:tcPr>
            <w:tcW w:w="618" w:type="pct"/>
            <w:vAlign w:val="center"/>
          </w:tcPr>
          <w:p w14:paraId="040E9AE2" w14:textId="77777777" w:rsidR="008C72EF" w:rsidRDefault="008C72EF" w:rsidP="001E51D5">
            <w:pPr>
              <w:pStyle w:val="Caption"/>
              <w:jc w:val="left"/>
              <w:rPr>
                <w:sz w:val="24"/>
                <w:szCs w:val="24"/>
              </w:rPr>
            </w:pPr>
            <w:r>
              <w:rPr>
                <w:sz w:val="24"/>
                <w:szCs w:val="24"/>
              </w:rPr>
              <w:t>-</w:t>
            </w:r>
          </w:p>
        </w:tc>
        <w:tc>
          <w:tcPr>
            <w:tcW w:w="419" w:type="pct"/>
            <w:vAlign w:val="center"/>
          </w:tcPr>
          <w:p w14:paraId="3F588AC5" w14:textId="77777777" w:rsidR="008C72EF" w:rsidRDefault="008C72EF" w:rsidP="001E51D5">
            <w:pPr>
              <w:pStyle w:val="Caption"/>
              <w:jc w:val="left"/>
              <w:rPr>
                <w:sz w:val="24"/>
                <w:szCs w:val="24"/>
              </w:rPr>
            </w:pPr>
            <w:r>
              <w:rPr>
                <w:sz w:val="24"/>
                <w:szCs w:val="24"/>
              </w:rPr>
              <w:t>-</w:t>
            </w:r>
          </w:p>
        </w:tc>
        <w:tc>
          <w:tcPr>
            <w:tcW w:w="531" w:type="pct"/>
            <w:vAlign w:val="center"/>
          </w:tcPr>
          <w:p w14:paraId="42D08A06" w14:textId="77777777" w:rsidR="008C72EF" w:rsidRDefault="008C72EF" w:rsidP="001E51D5">
            <w:pPr>
              <w:pStyle w:val="Caption"/>
              <w:jc w:val="left"/>
              <w:rPr>
                <w:sz w:val="24"/>
                <w:szCs w:val="24"/>
              </w:rPr>
            </w:pPr>
            <w:r>
              <w:rPr>
                <w:sz w:val="24"/>
                <w:szCs w:val="24"/>
              </w:rPr>
              <w:t>-</w:t>
            </w:r>
          </w:p>
        </w:tc>
        <w:tc>
          <w:tcPr>
            <w:tcW w:w="419" w:type="pct"/>
            <w:vAlign w:val="center"/>
          </w:tcPr>
          <w:p w14:paraId="554BD594" w14:textId="77777777" w:rsidR="008C72EF" w:rsidRDefault="008C72EF" w:rsidP="001E51D5">
            <w:pPr>
              <w:pStyle w:val="Caption"/>
              <w:jc w:val="left"/>
              <w:rPr>
                <w:sz w:val="24"/>
                <w:szCs w:val="24"/>
              </w:rPr>
            </w:pPr>
            <w:r>
              <w:rPr>
                <w:sz w:val="24"/>
                <w:szCs w:val="24"/>
              </w:rPr>
              <w:t>100</w:t>
            </w:r>
          </w:p>
        </w:tc>
        <w:tc>
          <w:tcPr>
            <w:tcW w:w="443" w:type="pct"/>
            <w:vAlign w:val="center"/>
          </w:tcPr>
          <w:p w14:paraId="594D80F5" w14:textId="77777777" w:rsidR="008C72EF" w:rsidRDefault="008C72EF" w:rsidP="001E51D5">
            <w:pPr>
              <w:pStyle w:val="Caption"/>
              <w:jc w:val="left"/>
              <w:rPr>
                <w:sz w:val="24"/>
                <w:szCs w:val="24"/>
              </w:rPr>
            </w:pPr>
            <w:r>
              <w:rPr>
                <w:sz w:val="24"/>
                <w:szCs w:val="24"/>
              </w:rPr>
              <w:t>-</w:t>
            </w:r>
          </w:p>
        </w:tc>
        <w:tc>
          <w:tcPr>
            <w:tcW w:w="546" w:type="pct"/>
            <w:vAlign w:val="center"/>
          </w:tcPr>
          <w:p w14:paraId="0D5909F4" w14:textId="77777777" w:rsidR="008C72EF" w:rsidRPr="00D51956" w:rsidRDefault="008C72EF" w:rsidP="001E51D5">
            <w:pPr>
              <w:pStyle w:val="Caption"/>
              <w:jc w:val="left"/>
              <w:rPr>
                <w:sz w:val="24"/>
                <w:szCs w:val="24"/>
              </w:rPr>
            </w:pPr>
            <w:r w:rsidRPr="00D51956">
              <w:rPr>
                <w:sz w:val="24"/>
                <w:szCs w:val="24"/>
              </w:rPr>
              <w:t>-</w:t>
            </w:r>
          </w:p>
        </w:tc>
      </w:tr>
      <w:tr w:rsidR="008C72EF" w:rsidRPr="00D51956" w14:paraId="15CD482A" w14:textId="77777777" w:rsidTr="008E309E">
        <w:trPr>
          <w:jc w:val="center"/>
        </w:trPr>
        <w:tc>
          <w:tcPr>
            <w:tcW w:w="804" w:type="pct"/>
            <w:vMerge/>
            <w:vAlign w:val="center"/>
          </w:tcPr>
          <w:p w14:paraId="3A0C3087" w14:textId="77777777" w:rsidR="008C72EF" w:rsidRDefault="008C72EF" w:rsidP="001E51D5">
            <w:pPr>
              <w:pStyle w:val="Caption"/>
              <w:jc w:val="left"/>
              <w:rPr>
                <w:sz w:val="24"/>
                <w:szCs w:val="24"/>
              </w:rPr>
            </w:pPr>
          </w:p>
        </w:tc>
        <w:tc>
          <w:tcPr>
            <w:tcW w:w="718" w:type="pct"/>
            <w:vMerge/>
            <w:vAlign w:val="center"/>
          </w:tcPr>
          <w:p w14:paraId="00AE7D2B" w14:textId="77777777" w:rsidR="008C72EF" w:rsidRDefault="008C72EF" w:rsidP="001E51D5">
            <w:pPr>
              <w:pStyle w:val="Caption"/>
              <w:jc w:val="left"/>
              <w:rPr>
                <w:sz w:val="24"/>
                <w:szCs w:val="24"/>
              </w:rPr>
            </w:pPr>
          </w:p>
        </w:tc>
        <w:tc>
          <w:tcPr>
            <w:tcW w:w="502" w:type="pct"/>
            <w:vAlign w:val="center"/>
          </w:tcPr>
          <w:p w14:paraId="41049118" w14:textId="5B0D21B7" w:rsidR="008C72EF" w:rsidRDefault="00D97BC6" w:rsidP="001E51D5">
            <w:pPr>
              <w:pStyle w:val="Caption"/>
              <w:jc w:val="left"/>
              <w:rPr>
                <w:sz w:val="24"/>
                <w:szCs w:val="24"/>
              </w:rPr>
            </w:pPr>
            <w:r>
              <w:rPr>
                <w:sz w:val="24"/>
                <w:szCs w:val="24"/>
              </w:rPr>
              <w:t>H</w:t>
            </w:r>
            <w:r w:rsidRPr="00D97BC6">
              <w:rPr>
                <w:sz w:val="24"/>
                <w:szCs w:val="24"/>
                <w:vertAlign w:val="subscript"/>
              </w:rPr>
              <w:t>2</w:t>
            </w:r>
          </w:p>
        </w:tc>
        <w:tc>
          <w:tcPr>
            <w:tcW w:w="618" w:type="pct"/>
            <w:vAlign w:val="center"/>
          </w:tcPr>
          <w:p w14:paraId="673F2194" w14:textId="77777777" w:rsidR="008C72EF" w:rsidRDefault="008C72EF" w:rsidP="001E51D5">
            <w:pPr>
              <w:pStyle w:val="Caption"/>
              <w:jc w:val="left"/>
              <w:rPr>
                <w:sz w:val="24"/>
                <w:szCs w:val="24"/>
              </w:rPr>
            </w:pPr>
            <w:r>
              <w:rPr>
                <w:sz w:val="24"/>
                <w:szCs w:val="24"/>
              </w:rPr>
              <w:t>-</w:t>
            </w:r>
          </w:p>
        </w:tc>
        <w:tc>
          <w:tcPr>
            <w:tcW w:w="419" w:type="pct"/>
            <w:vAlign w:val="center"/>
          </w:tcPr>
          <w:p w14:paraId="7BF82A97" w14:textId="77777777" w:rsidR="008C72EF" w:rsidRDefault="008C72EF" w:rsidP="001E51D5">
            <w:pPr>
              <w:pStyle w:val="Caption"/>
              <w:jc w:val="left"/>
              <w:rPr>
                <w:sz w:val="24"/>
                <w:szCs w:val="24"/>
              </w:rPr>
            </w:pPr>
            <w:r>
              <w:rPr>
                <w:sz w:val="24"/>
                <w:szCs w:val="24"/>
              </w:rPr>
              <w:t>-</w:t>
            </w:r>
          </w:p>
        </w:tc>
        <w:tc>
          <w:tcPr>
            <w:tcW w:w="531" w:type="pct"/>
            <w:vAlign w:val="center"/>
          </w:tcPr>
          <w:p w14:paraId="7A86DE69" w14:textId="77777777" w:rsidR="008C72EF" w:rsidRDefault="008C72EF" w:rsidP="001E51D5">
            <w:pPr>
              <w:pStyle w:val="Caption"/>
              <w:jc w:val="left"/>
              <w:rPr>
                <w:sz w:val="24"/>
                <w:szCs w:val="24"/>
              </w:rPr>
            </w:pPr>
            <w:r>
              <w:rPr>
                <w:sz w:val="24"/>
                <w:szCs w:val="24"/>
              </w:rPr>
              <w:t>-</w:t>
            </w:r>
          </w:p>
        </w:tc>
        <w:tc>
          <w:tcPr>
            <w:tcW w:w="419" w:type="pct"/>
            <w:vAlign w:val="center"/>
          </w:tcPr>
          <w:p w14:paraId="230F5037" w14:textId="77777777" w:rsidR="008C72EF" w:rsidRDefault="008C72EF" w:rsidP="001E51D5">
            <w:pPr>
              <w:pStyle w:val="Caption"/>
              <w:jc w:val="left"/>
              <w:rPr>
                <w:sz w:val="24"/>
                <w:szCs w:val="24"/>
              </w:rPr>
            </w:pPr>
            <w:r>
              <w:rPr>
                <w:sz w:val="24"/>
                <w:szCs w:val="24"/>
              </w:rPr>
              <w:t>-</w:t>
            </w:r>
          </w:p>
        </w:tc>
        <w:tc>
          <w:tcPr>
            <w:tcW w:w="443" w:type="pct"/>
            <w:vAlign w:val="center"/>
          </w:tcPr>
          <w:p w14:paraId="1D852161" w14:textId="77777777" w:rsidR="008C72EF" w:rsidRDefault="008C72EF" w:rsidP="001E51D5">
            <w:pPr>
              <w:pStyle w:val="Caption"/>
              <w:jc w:val="left"/>
              <w:rPr>
                <w:sz w:val="24"/>
                <w:szCs w:val="24"/>
              </w:rPr>
            </w:pPr>
            <w:r>
              <w:rPr>
                <w:sz w:val="24"/>
                <w:szCs w:val="24"/>
              </w:rPr>
              <w:t>100</w:t>
            </w:r>
          </w:p>
        </w:tc>
        <w:tc>
          <w:tcPr>
            <w:tcW w:w="546" w:type="pct"/>
            <w:vAlign w:val="center"/>
          </w:tcPr>
          <w:p w14:paraId="175E4016" w14:textId="77777777" w:rsidR="008C72EF" w:rsidRPr="00D51956" w:rsidRDefault="008C72EF" w:rsidP="001E51D5">
            <w:pPr>
              <w:pStyle w:val="Caption"/>
              <w:jc w:val="left"/>
              <w:rPr>
                <w:sz w:val="24"/>
                <w:szCs w:val="24"/>
              </w:rPr>
            </w:pPr>
          </w:p>
        </w:tc>
      </w:tr>
      <w:tr w:rsidR="008C72EF" w:rsidRPr="00D51956" w14:paraId="09D5C7B7" w14:textId="77777777" w:rsidTr="008E309E">
        <w:trPr>
          <w:trHeight w:val="170"/>
          <w:jc w:val="center"/>
        </w:trPr>
        <w:tc>
          <w:tcPr>
            <w:tcW w:w="804" w:type="pct"/>
            <w:vAlign w:val="center"/>
          </w:tcPr>
          <w:p w14:paraId="7F562143" w14:textId="77777777" w:rsidR="00AC526F" w:rsidRDefault="00AC526F" w:rsidP="001E51D5">
            <w:pPr>
              <w:pStyle w:val="Caption"/>
              <w:jc w:val="left"/>
              <w:rPr>
                <w:sz w:val="24"/>
                <w:szCs w:val="24"/>
              </w:rPr>
            </w:pPr>
          </w:p>
        </w:tc>
        <w:tc>
          <w:tcPr>
            <w:tcW w:w="718" w:type="pct"/>
            <w:vAlign w:val="center"/>
          </w:tcPr>
          <w:p w14:paraId="2646F569" w14:textId="77777777" w:rsidR="00AC526F" w:rsidRDefault="00AC526F" w:rsidP="001E51D5">
            <w:pPr>
              <w:pStyle w:val="Caption"/>
              <w:jc w:val="left"/>
              <w:rPr>
                <w:sz w:val="24"/>
                <w:szCs w:val="24"/>
              </w:rPr>
            </w:pPr>
          </w:p>
        </w:tc>
        <w:tc>
          <w:tcPr>
            <w:tcW w:w="502" w:type="pct"/>
            <w:vAlign w:val="center"/>
          </w:tcPr>
          <w:p w14:paraId="0B41908B" w14:textId="77777777" w:rsidR="00AC526F" w:rsidRDefault="00AC526F" w:rsidP="001E51D5">
            <w:pPr>
              <w:pStyle w:val="Caption"/>
              <w:jc w:val="left"/>
              <w:rPr>
                <w:sz w:val="24"/>
                <w:szCs w:val="24"/>
              </w:rPr>
            </w:pPr>
          </w:p>
        </w:tc>
        <w:tc>
          <w:tcPr>
            <w:tcW w:w="618" w:type="pct"/>
            <w:vAlign w:val="center"/>
          </w:tcPr>
          <w:p w14:paraId="6D52DE57" w14:textId="77777777" w:rsidR="00AC526F" w:rsidRDefault="00AC526F" w:rsidP="001E51D5">
            <w:pPr>
              <w:pStyle w:val="Caption"/>
              <w:jc w:val="left"/>
              <w:rPr>
                <w:sz w:val="24"/>
                <w:szCs w:val="24"/>
              </w:rPr>
            </w:pPr>
          </w:p>
        </w:tc>
        <w:tc>
          <w:tcPr>
            <w:tcW w:w="419" w:type="pct"/>
            <w:vAlign w:val="center"/>
          </w:tcPr>
          <w:p w14:paraId="1F289223" w14:textId="77777777" w:rsidR="00AC526F" w:rsidRDefault="00AC526F" w:rsidP="001E51D5">
            <w:pPr>
              <w:pStyle w:val="Caption"/>
              <w:jc w:val="left"/>
              <w:rPr>
                <w:sz w:val="24"/>
                <w:szCs w:val="24"/>
              </w:rPr>
            </w:pPr>
          </w:p>
        </w:tc>
        <w:tc>
          <w:tcPr>
            <w:tcW w:w="531" w:type="pct"/>
            <w:vAlign w:val="center"/>
          </w:tcPr>
          <w:p w14:paraId="727B1D28" w14:textId="77777777" w:rsidR="00AC526F" w:rsidRDefault="00AC526F" w:rsidP="001E51D5">
            <w:pPr>
              <w:pStyle w:val="Caption"/>
              <w:jc w:val="left"/>
              <w:rPr>
                <w:sz w:val="24"/>
                <w:szCs w:val="24"/>
              </w:rPr>
            </w:pPr>
          </w:p>
        </w:tc>
        <w:tc>
          <w:tcPr>
            <w:tcW w:w="419" w:type="pct"/>
            <w:vAlign w:val="center"/>
          </w:tcPr>
          <w:p w14:paraId="781A7C91" w14:textId="77777777" w:rsidR="00AC526F" w:rsidRDefault="00AC526F" w:rsidP="001E51D5">
            <w:pPr>
              <w:pStyle w:val="Caption"/>
              <w:jc w:val="left"/>
              <w:rPr>
                <w:sz w:val="24"/>
                <w:szCs w:val="24"/>
              </w:rPr>
            </w:pPr>
          </w:p>
        </w:tc>
        <w:tc>
          <w:tcPr>
            <w:tcW w:w="443" w:type="pct"/>
            <w:vAlign w:val="center"/>
          </w:tcPr>
          <w:p w14:paraId="2B29BC64" w14:textId="77777777" w:rsidR="00AC526F" w:rsidRDefault="00AC526F" w:rsidP="001E51D5">
            <w:pPr>
              <w:pStyle w:val="Caption"/>
              <w:jc w:val="left"/>
              <w:rPr>
                <w:sz w:val="24"/>
                <w:szCs w:val="24"/>
              </w:rPr>
            </w:pPr>
          </w:p>
        </w:tc>
        <w:tc>
          <w:tcPr>
            <w:tcW w:w="546" w:type="pct"/>
            <w:vAlign w:val="center"/>
          </w:tcPr>
          <w:p w14:paraId="7B2D0996" w14:textId="77777777" w:rsidR="00AC526F" w:rsidRPr="00D51956" w:rsidRDefault="00AC526F" w:rsidP="001E51D5">
            <w:pPr>
              <w:pStyle w:val="Caption"/>
              <w:jc w:val="left"/>
              <w:rPr>
                <w:sz w:val="24"/>
                <w:szCs w:val="24"/>
              </w:rPr>
            </w:pPr>
          </w:p>
        </w:tc>
      </w:tr>
      <w:tr w:rsidR="00C1409A" w:rsidRPr="00D51956" w14:paraId="7F376D9A" w14:textId="77777777" w:rsidTr="008E309E">
        <w:trPr>
          <w:jc w:val="center"/>
        </w:trPr>
        <w:tc>
          <w:tcPr>
            <w:tcW w:w="804" w:type="pct"/>
            <w:vMerge w:val="restart"/>
          </w:tcPr>
          <w:p w14:paraId="695B73A5" w14:textId="77777777" w:rsidR="00AC526F" w:rsidRPr="00E773C7" w:rsidRDefault="00AC526F" w:rsidP="008C72EF">
            <w:pPr>
              <w:pStyle w:val="Caption"/>
              <w:jc w:val="left"/>
              <w:rPr>
                <w:sz w:val="24"/>
                <w:szCs w:val="24"/>
              </w:rPr>
            </w:pPr>
            <w:r>
              <w:rPr>
                <w:sz w:val="24"/>
                <w:szCs w:val="24"/>
              </w:rPr>
              <w:t>Natural gas</w:t>
            </w:r>
            <w:r w:rsidRPr="00A00FF8">
              <w:rPr>
                <w:sz w:val="24"/>
                <w:szCs w:val="24"/>
                <w:vertAlign w:val="superscript"/>
              </w:rPr>
              <w:t>1</w:t>
            </w:r>
          </w:p>
        </w:tc>
        <w:tc>
          <w:tcPr>
            <w:tcW w:w="718" w:type="pct"/>
            <w:vMerge w:val="restart"/>
          </w:tcPr>
          <w:p w14:paraId="74707BAC" w14:textId="77777777" w:rsidR="00AC526F" w:rsidRPr="00101F53" w:rsidRDefault="00AC526F" w:rsidP="008C72EF">
            <w:pPr>
              <w:pStyle w:val="Caption"/>
              <w:jc w:val="left"/>
              <w:rPr>
                <w:sz w:val="24"/>
                <w:szCs w:val="24"/>
              </w:rPr>
            </w:pPr>
            <w:r w:rsidRPr="00101F53">
              <w:rPr>
                <w:sz w:val="24"/>
                <w:szCs w:val="24"/>
              </w:rPr>
              <w:t>STP</w:t>
            </w:r>
          </w:p>
        </w:tc>
        <w:tc>
          <w:tcPr>
            <w:tcW w:w="502" w:type="pct"/>
            <w:vAlign w:val="center"/>
          </w:tcPr>
          <w:p w14:paraId="1A45638F" w14:textId="0539AE54" w:rsidR="00AC526F" w:rsidRPr="00FA4619" w:rsidRDefault="00AC526F" w:rsidP="001E51D5">
            <w:pPr>
              <w:pStyle w:val="Caption"/>
              <w:jc w:val="left"/>
              <w:rPr>
                <w:sz w:val="24"/>
                <w:szCs w:val="24"/>
              </w:rPr>
            </w:pPr>
            <w:r w:rsidRPr="005518BB">
              <w:rPr>
                <w:sz w:val="24"/>
                <w:szCs w:val="24"/>
              </w:rPr>
              <w:t>RG</w:t>
            </w:r>
            <w:r>
              <w:rPr>
                <w:sz w:val="24"/>
                <w:szCs w:val="24"/>
              </w:rPr>
              <w:t>-</w:t>
            </w:r>
            <w:r w:rsidRPr="005518BB">
              <w:rPr>
                <w:sz w:val="24"/>
                <w:szCs w:val="24"/>
              </w:rPr>
              <w:t>1</w:t>
            </w:r>
            <w:r>
              <w:rPr>
                <w:sz w:val="24"/>
                <w:szCs w:val="24"/>
              </w:rPr>
              <w:t xml:space="preserve"> </w:t>
            </w:r>
            <w:r w:rsidRPr="005518BB">
              <w:rPr>
                <w:vertAlign w:val="superscript"/>
              </w:rPr>
              <w:fldChar w:fldCharType="begin"/>
            </w:r>
            <w:r w:rsidRPr="005518BB">
              <w:rPr>
                <w:vertAlign w:val="superscript"/>
              </w:rPr>
              <w:instrText xml:space="preserve"> ADDIN EN.CITE &lt;EndNote&gt;&lt;Cite&gt;&lt;Author&gt;Davarnejad&lt;/Author&gt;&lt;Year&gt;2014&lt;/Year&gt;&lt;RecNum&gt;63&lt;/RecNum&gt;&lt;DisplayText&gt;[34]&lt;/DisplayText&gt;&lt;record&gt;&lt;rec-number&gt;63&lt;/rec-number&gt;&lt;foreign-keys&gt;&lt;key app="EN" db-id="r2p5rr9s7p9xfpe9vz2vwfa7p0eszdv5tvat" timestamp="1480405865"&gt;63&lt;/key&gt;&lt;key app="ENWeb" db-id=""&gt;0&lt;/key&gt;&lt;/foreign-keys&gt;&lt;ref-type name="Journal Article"&gt;17&lt;/ref-type&gt;&lt;contributors&gt;&lt;authors&gt;&lt;author&gt;Davarnejad, R.&lt;/author&gt;&lt;author&gt;Rahimi, B.&lt;/author&gt;&lt;author&gt;Baghban, S. H. N.&lt;/author&gt;&lt;author&gt;Khansary, M. A.&lt;/author&gt;&lt;author&gt;Sani, A. H.&lt;/author&gt;&lt;/authors&gt;&lt;/contributors&gt;&lt;auth-address&gt;Arak Univ, Fac Engn, Dept Chem Engn, Arak, Iran&amp;#xD;Ferdowsi Univ Mashhad, Fac Engn, Mashhad, Iran&amp;#xD;Imam Khomeini Oil Refinery Co, Shazand, Arak, Iran&amp;#xD;Univ Tehran, Coll Engn, Sch Chem Engn, Terhan, Iran&amp;#xD;Islamic Azad Univ, Sci &amp;amp; Res Branch, Young Researchers &amp;amp; Elites Club, Tehran, Iran&lt;/auth-address&gt;&lt;titles&gt;&lt;title&gt;Development of a thermodynamic model for hydrogen and hydrogen containing mixtures&lt;/title&gt;&lt;secondary-title&gt;Fluid Phase Equilibria&lt;/secondary-title&gt;&lt;alt-title&gt;Fluid Phase Equilibr&lt;/alt-title&gt;&lt;/titles&gt;&lt;periodical&gt;&lt;full-title&gt;Fluid Phase Equilibria&lt;/full-title&gt;&lt;/periodical&gt;&lt;pages&gt;1-9&lt;/pages&gt;&lt;volume&gt;382&lt;/volume&gt;&lt;keywords&gt;&lt;keyword&gt;hydrogen&lt;/keyword&gt;&lt;keyword&gt;thermodynamic&lt;/keyword&gt;&lt;keyword&gt;equation of state&lt;/keyword&gt;&lt;keyword&gt;model development&lt;/keyword&gt;&lt;keyword&gt;black hole optimization&lt;/keyword&gt;&lt;keyword&gt;equation-of-state&lt;/keyword&gt;&lt;keyword&gt;systems&lt;/keyword&gt;&lt;/keywords&gt;&lt;dates&gt;&lt;year&gt;2014&lt;/year&gt;&lt;pub-dates&gt;&lt;date&gt;Nov 25&lt;/date&gt;&lt;/pub-dates&gt;&lt;/dates&gt;&lt;isbn&gt;0378-3812&lt;/isbn&gt;&lt;accession-num&gt;WOS:000345183100001&lt;/accession-num&gt;&lt;urls&gt;&lt;related-urls&gt;&lt;url&gt;&amp;lt;Go to ISI&amp;gt;://WOS:000345183100001&lt;/url&gt;&lt;/related-urls&gt;&lt;/urls&gt;&lt;electronic-resource-num&gt;10.1016/j.fluid.2014.08.008&lt;/electronic-resource-num&gt;&lt;research-notes&gt;H2 EOS&lt;/research-notes&gt;&lt;language&gt;English&lt;/language&gt;&lt;/record&gt;&lt;/Cite&gt;&lt;/EndNote&gt;</w:instrText>
            </w:r>
            <w:r w:rsidRPr="005518BB">
              <w:rPr>
                <w:vertAlign w:val="superscript"/>
              </w:rPr>
              <w:fldChar w:fldCharType="separate"/>
            </w:r>
            <w:r w:rsidRPr="005518BB">
              <w:rPr>
                <w:noProof/>
                <w:vertAlign w:val="superscript"/>
              </w:rPr>
              <w:t>[</w:t>
            </w:r>
            <w:hyperlink w:anchor="_ENREF_34" w:tooltip="Davarnejad, 2014 #63" w:history="1">
              <w:r w:rsidRPr="00D458A5">
                <w:rPr>
                  <w:rStyle w:val="Hyperlink"/>
                  <w:noProof/>
                  <w:vertAlign w:val="superscript"/>
                </w:rPr>
                <w:t>34</w:t>
              </w:r>
            </w:hyperlink>
            <w:r w:rsidRPr="005518BB">
              <w:rPr>
                <w:noProof/>
                <w:vertAlign w:val="superscript"/>
              </w:rPr>
              <w:t>]</w:t>
            </w:r>
            <w:r w:rsidRPr="005518BB">
              <w:rPr>
                <w:vertAlign w:val="superscript"/>
              </w:rPr>
              <w:fldChar w:fldCharType="end"/>
            </w:r>
          </w:p>
        </w:tc>
        <w:tc>
          <w:tcPr>
            <w:tcW w:w="618" w:type="pct"/>
            <w:vAlign w:val="center"/>
          </w:tcPr>
          <w:p w14:paraId="730911FA" w14:textId="77777777" w:rsidR="00AC526F" w:rsidRDefault="00AC526F" w:rsidP="001E51D5">
            <w:pPr>
              <w:pStyle w:val="Caption"/>
              <w:jc w:val="left"/>
              <w:rPr>
                <w:sz w:val="24"/>
                <w:szCs w:val="24"/>
              </w:rPr>
            </w:pPr>
            <w:r>
              <w:rPr>
                <w:sz w:val="24"/>
                <w:szCs w:val="24"/>
              </w:rPr>
              <w:t>97.495 (</w:t>
            </w:r>
            <w:r w:rsidRPr="00B66A92">
              <w:rPr>
                <w:i/>
                <w:iCs/>
                <w:sz w:val="24"/>
                <w:szCs w:val="24"/>
              </w:rPr>
              <w:t>85.898</w:t>
            </w:r>
            <w:r>
              <w:rPr>
                <w:sz w:val="24"/>
                <w:szCs w:val="24"/>
              </w:rPr>
              <w:t xml:space="preserve">) </w:t>
            </w:r>
            <w:r>
              <w:rPr>
                <w:sz w:val="24"/>
                <w:szCs w:val="24"/>
                <w:vertAlign w:val="superscript"/>
              </w:rPr>
              <w:t>2</w:t>
            </w:r>
          </w:p>
        </w:tc>
        <w:tc>
          <w:tcPr>
            <w:tcW w:w="419" w:type="pct"/>
            <w:vAlign w:val="center"/>
          </w:tcPr>
          <w:p w14:paraId="3E03AA64" w14:textId="77777777" w:rsidR="00AC526F" w:rsidRDefault="00AC526F" w:rsidP="001E51D5">
            <w:pPr>
              <w:pStyle w:val="Caption"/>
              <w:jc w:val="left"/>
              <w:rPr>
                <w:sz w:val="24"/>
                <w:szCs w:val="24"/>
              </w:rPr>
            </w:pPr>
            <w:r w:rsidRPr="00FA4619">
              <w:rPr>
                <w:sz w:val="24"/>
                <w:szCs w:val="24"/>
              </w:rPr>
              <w:t>1.007</w:t>
            </w:r>
          </w:p>
        </w:tc>
        <w:tc>
          <w:tcPr>
            <w:tcW w:w="531" w:type="pct"/>
            <w:vAlign w:val="center"/>
          </w:tcPr>
          <w:p w14:paraId="2DACA0DC" w14:textId="77777777" w:rsidR="00AC526F" w:rsidRDefault="00AC526F" w:rsidP="001E51D5">
            <w:pPr>
              <w:pStyle w:val="Caption"/>
              <w:jc w:val="left"/>
              <w:rPr>
                <w:sz w:val="24"/>
                <w:szCs w:val="24"/>
              </w:rPr>
            </w:pPr>
            <w:r w:rsidRPr="00FA4619">
              <w:rPr>
                <w:sz w:val="24"/>
                <w:szCs w:val="24"/>
              </w:rPr>
              <w:t>1.498</w:t>
            </w:r>
          </w:p>
        </w:tc>
        <w:tc>
          <w:tcPr>
            <w:tcW w:w="419" w:type="pct"/>
            <w:vAlign w:val="center"/>
          </w:tcPr>
          <w:p w14:paraId="52A3EC4A" w14:textId="77777777" w:rsidR="00AC526F" w:rsidRDefault="00AC526F" w:rsidP="001E51D5">
            <w:pPr>
              <w:pStyle w:val="Caption"/>
              <w:jc w:val="left"/>
              <w:rPr>
                <w:sz w:val="24"/>
                <w:szCs w:val="24"/>
              </w:rPr>
            </w:pPr>
            <w:r>
              <w:rPr>
                <w:sz w:val="24"/>
                <w:szCs w:val="24"/>
              </w:rPr>
              <w:t>-</w:t>
            </w:r>
          </w:p>
        </w:tc>
        <w:tc>
          <w:tcPr>
            <w:tcW w:w="443" w:type="pct"/>
            <w:vAlign w:val="center"/>
          </w:tcPr>
          <w:p w14:paraId="75ACC0F3" w14:textId="77777777" w:rsidR="00AC526F" w:rsidRDefault="00AC526F" w:rsidP="001E51D5">
            <w:pPr>
              <w:pStyle w:val="Caption"/>
              <w:jc w:val="left"/>
              <w:rPr>
                <w:sz w:val="24"/>
                <w:szCs w:val="24"/>
              </w:rPr>
            </w:pPr>
            <w:r>
              <w:rPr>
                <w:sz w:val="24"/>
                <w:szCs w:val="24"/>
              </w:rPr>
              <w:t>-</w:t>
            </w:r>
          </w:p>
        </w:tc>
        <w:tc>
          <w:tcPr>
            <w:tcW w:w="546" w:type="pct"/>
            <w:vAlign w:val="center"/>
          </w:tcPr>
          <w:p w14:paraId="7F7323F5" w14:textId="77777777" w:rsidR="00AC526F" w:rsidRPr="00D51956" w:rsidRDefault="00AC526F" w:rsidP="001E51D5">
            <w:pPr>
              <w:pStyle w:val="Caption"/>
              <w:jc w:val="left"/>
              <w:rPr>
                <w:sz w:val="24"/>
                <w:szCs w:val="24"/>
              </w:rPr>
            </w:pPr>
            <w:r w:rsidRPr="00D51956">
              <w:rPr>
                <w:sz w:val="24"/>
                <w:szCs w:val="24"/>
              </w:rPr>
              <w:t>-</w:t>
            </w:r>
          </w:p>
        </w:tc>
      </w:tr>
      <w:tr w:rsidR="00C1409A" w:rsidRPr="00D51956" w14:paraId="64D0D212" w14:textId="77777777" w:rsidTr="008E309E">
        <w:trPr>
          <w:jc w:val="center"/>
        </w:trPr>
        <w:tc>
          <w:tcPr>
            <w:tcW w:w="804" w:type="pct"/>
            <w:vMerge/>
            <w:vAlign w:val="center"/>
          </w:tcPr>
          <w:p w14:paraId="0C74BA0A" w14:textId="77777777" w:rsidR="00AC526F" w:rsidRPr="005518BB" w:rsidRDefault="00AC526F" w:rsidP="001E51D5">
            <w:pPr>
              <w:pStyle w:val="Caption"/>
              <w:jc w:val="left"/>
              <w:rPr>
                <w:sz w:val="24"/>
                <w:szCs w:val="24"/>
              </w:rPr>
            </w:pPr>
          </w:p>
        </w:tc>
        <w:tc>
          <w:tcPr>
            <w:tcW w:w="718" w:type="pct"/>
            <w:vMerge/>
            <w:vAlign w:val="center"/>
          </w:tcPr>
          <w:p w14:paraId="7511C64E" w14:textId="77777777" w:rsidR="00AC526F" w:rsidRPr="005518BB" w:rsidRDefault="00AC526F" w:rsidP="001E51D5">
            <w:pPr>
              <w:pStyle w:val="Caption"/>
              <w:jc w:val="left"/>
              <w:rPr>
                <w:sz w:val="24"/>
                <w:szCs w:val="24"/>
              </w:rPr>
            </w:pPr>
          </w:p>
        </w:tc>
        <w:tc>
          <w:tcPr>
            <w:tcW w:w="502" w:type="pct"/>
            <w:vAlign w:val="center"/>
          </w:tcPr>
          <w:p w14:paraId="45F192C6" w14:textId="1301B7CD" w:rsidR="00AC526F" w:rsidRPr="00FA4619" w:rsidRDefault="00AC526F" w:rsidP="001E51D5">
            <w:pPr>
              <w:pStyle w:val="Caption"/>
              <w:jc w:val="left"/>
              <w:rPr>
                <w:sz w:val="24"/>
                <w:szCs w:val="24"/>
              </w:rPr>
            </w:pPr>
            <w:r w:rsidRPr="005518BB">
              <w:rPr>
                <w:sz w:val="24"/>
                <w:szCs w:val="24"/>
              </w:rPr>
              <w:t>GU</w:t>
            </w:r>
            <w:r>
              <w:rPr>
                <w:sz w:val="24"/>
                <w:szCs w:val="24"/>
              </w:rPr>
              <w:t>-</w:t>
            </w:r>
            <w:r w:rsidRPr="005518BB">
              <w:rPr>
                <w:sz w:val="24"/>
                <w:szCs w:val="24"/>
              </w:rPr>
              <w:t>1</w:t>
            </w:r>
            <w:r>
              <w:rPr>
                <w:sz w:val="24"/>
                <w:szCs w:val="24"/>
              </w:rPr>
              <w:t xml:space="preserve"> </w:t>
            </w:r>
            <w:r w:rsidRPr="005518BB">
              <w:rPr>
                <w:vertAlign w:val="superscript"/>
              </w:rPr>
              <w:fldChar w:fldCharType="begin"/>
            </w:r>
            <w:r w:rsidRPr="005518BB">
              <w:rPr>
                <w:vertAlign w:val="superscript"/>
              </w:rPr>
              <w:instrText xml:space="preserve"> ADDIN EN.CITE &lt;EndNote&gt;&lt;Cite&gt;&lt;Author&gt;Davarnejad&lt;/Author&gt;&lt;Year&gt;2014&lt;/Year&gt;&lt;RecNum&gt;63&lt;/RecNum&gt;&lt;DisplayText&gt;[34]&lt;/DisplayText&gt;&lt;record&gt;&lt;rec-number&gt;63&lt;/rec-number&gt;&lt;foreign-keys&gt;&lt;key app="EN" db-id="r2p5rr9s7p9xfpe9vz2vwfa7p0eszdv5tvat" timestamp="1480405865"&gt;63&lt;/key&gt;&lt;key app="ENWeb" db-id=""&gt;0&lt;/key&gt;&lt;/foreign-keys&gt;&lt;ref-type name="Journal Article"&gt;17&lt;/ref-type&gt;&lt;contributors&gt;&lt;authors&gt;&lt;author&gt;Davarnejad, R.&lt;/author&gt;&lt;author&gt;Rahimi, B.&lt;/author&gt;&lt;author&gt;Baghban, S. H. N.&lt;/author&gt;&lt;author&gt;Khansary, M. A.&lt;/author&gt;&lt;author&gt;Sani, A. H.&lt;/author&gt;&lt;/authors&gt;&lt;/contributors&gt;&lt;auth-address&gt;Arak Univ, Fac Engn, Dept Chem Engn, Arak, Iran&amp;#xD;Ferdowsi Univ Mashhad, Fac Engn, Mashhad, Iran&amp;#xD;Imam Khomeini Oil Refinery Co, Shazand, Arak, Iran&amp;#xD;Univ Tehran, Coll Engn, Sch Chem Engn, Terhan, Iran&amp;#xD;Islamic Azad Univ, Sci &amp;amp; Res Branch, Young Researchers &amp;amp; Elites Club, Tehran, Iran&lt;/auth-address&gt;&lt;titles&gt;&lt;title&gt;Development of a thermodynamic model for hydrogen and hydrogen containing mixtures&lt;/title&gt;&lt;secondary-title&gt;Fluid Phase Equilibria&lt;/secondary-title&gt;&lt;alt-title&gt;Fluid Phase Equilibr&lt;/alt-title&gt;&lt;/titles&gt;&lt;periodical&gt;&lt;full-title&gt;Fluid Phase Equilibria&lt;/full-title&gt;&lt;/periodical&gt;&lt;pages&gt;1-9&lt;/pages&gt;&lt;volume&gt;382&lt;/volume&gt;&lt;keywords&gt;&lt;keyword&gt;hydrogen&lt;/keyword&gt;&lt;keyword&gt;thermodynamic&lt;/keyword&gt;&lt;keyword&gt;equation of state&lt;/keyword&gt;&lt;keyword&gt;model development&lt;/keyword&gt;&lt;keyword&gt;black hole optimization&lt;/keyword&gt;&lt;keyword&gt;equation-of-state&lt;/keyword&gt;&lt;keyword&gt;systems&lt;/keyword&gt;&lt;/keywords&gt;&lt;dates&gt;&lt;year&gt;2014&lt;/year&gt;&lt;pub-dates&gt;&lt;date&gt;Nov 25&lt;/date&gt;&lt;/pub-dates&gt;&lt;/dates&gt;&lt;isbn&gt;0378-3812&lt;/isbn&gt;&lt;accession-num&gt;WOS:000345183100001&lt;/accession-num&gt;&lt;urls&gt;&lt;related-urls&gt;&lt;url&gt;&amp;lt;Go to ISI&amp;gt;://WOS:000345183100001&lt;/url&gt;&lt;/related-urls&gt;&lt;/urls&gt;&lt;electronic-resource-num&gt;10.1016/j.fluid.2014.08.008&lt;/electronic-resource-num&gt;&lt;research-notes&gt;H2 EOS&lt;/research-notes&gt;&lt;language&gt;English&lt;/language&gt;&lt;/record&gt;&lt;/Cite&gt;&lt;/EndNote&gt;</w:instrText>
            </w:r>
            <w:r w:rsidRPr="005518BB">
              <w:rPr>
                <w:vertAlign w:val="superscript"/>
              </w:rPr>
              <w:fldChar w:fldCharType="separate"/>
            </w:r>
            <w:r w:rsidRPr="005518BB">
              <w:rPr>
                <w:noProof/>
                <w:vertAlign w:val="superscript"/>
              </w:rPr>
              <w:t>[</w:t>
            </w:r>
            <w:hyperlink w:anchor="_ENREF_34" w:tooltip="Davarnejad, 2014 #63" w:history="1">
              <w:r w:rsidRPr="00D458A5">
                <w:rPr>
                  <w:rStyle w:val="Hyperlink"/>
                  <w:noProof/>
                  <w:vertAlign w:val="superscript"/>
                </w:rPr>
                <w:t>34</w:t>
              </w:r>
            </w:hyperlink>
            <w:r w:rsidRPr="005518BB">
              <w:rPr>
                <w:noProof/>
                <w:vertAlign w:val="superscript"/>
              </w:rPr>
              <w:t>]</w:t>
            </w:r>
            <w:r w:rsidRPr="005518BB">
              <w:rPr>
                <w:vertAlign w:val="superscript"/>
              </w:rPr>
              <w:fldChar w:fldCharType="end"/>
            </w:r>
          </w:p>
        </w:tc>
        <w:tc>
          <w:tcPr>
            <w:tcW w:w="618" w:type="pct"/>
            <w:vAlign w:val="center"/>
          </w:tcPr>
          <w:p w14:paraId="5F989A42" w14:textId="77777777" w:rsidR="00AC526F" w:rsidRDefault="00AC526F" w:rsidP="001E51D5">
            <w:pPr>
              <w:pStyle w:val="Caption"/>
              <w:jc w:val="left"/>
              <w:rPr>
                <w:sz w:val="24"/>
                <w:szCs w:val="24"/>
              </w:rPr>
            </w:pPr>
            <w:r>
              <w:rPr>
                <w:sz w:val="24"/>
                <w:szCs w:val="24"/>
              </w:rPr>
              <w:t>85.431 (</w:t>
            </w:r>
            <w:r w:rsidRPr="00B66A92">
              <w:rPr>
                <w:i/>
                <w:iCs/>
                <w:sz w:val="24"/>
                <w:szCs w:val="24"/>
              </w:rPr>
              <w:t>81.299</w:t>
            </w:r>
            <w:r>
              <w:rPr>
                <w:sz w:val="24"/>
                <w:szCs w:val="24"/>
              </w:rPr>
              <w:t xml:space="preserve">) </w:t>
            </w:r>
            <w:r>
              <w:rPr>
                <w:sz w:val="24"/>
                <w:szCs w:val="24"/>
                <w:vertAlign w:val="superscript"/>
              </w:rPr>
              <w:t>2</w:t>
            </w:r>
          </w:p>
        </w:tc>
        <w:tc>
          <w:tcPr>
            <w:tcW w:w="419" w:type="pct"/>
            <w:vAlign w:val="center"/>
          </w:tcPr>
          <w:p w14:paraId="7C62B821" w14:textId="77777777" w:rsidR="00AC526F" w:rsidRDefault="00AC526F" w:rsidP="001E51D5">
            <w:pPr>
              <w:pStyle w:val="Caption"/>
              <w:jc w:val="left"/>
              <w:rPr>
                <w:sz w:val="24"/>
                <w:szCs w:val="24"/>
              </w:rPr>
            </w:pPr>
            <w:r w:rsidRPr="00FA4619">
              <w:rPr>
                <w:sz w:val="24"/>
                <w:szCs w:val="24"/>
              </w:rPr>
              <w:t>13.575</w:t>
            </w:r>
          </w:p>
        </w:tc>
        <w:tc>
          <w:tcPr>
            <w:tcW w:w="531" w:type="pct"/>
            <w:vAlign w:val="center"/>
          </w:tcPr>
          <w:p w14:paraId="723EC83D" w14:textId="77777777" w:rsidR="00AC526F" w:rsidRDefault="00AC526F" w:rsidP="001E51D5">
            <w:pPr>
              <w:pStyle w:val="Caption"/>
              <w:jc w:val="left"/>
              <w:rPr>
                <w:sz w:val="24"/>
                <w:szCs w:val="24"/>
              </w:rPr>
            </w:pPr>
            <w:r w:rsidRPr="00FA4619">
              <w:rPr>
                <w:sz w:val="24"/>
                <w:szCs w:val="24"/>
              </w:rPr>
              <w:t>0.994</w:t>
            </w:r>
          </w:p>
        </w:tc>
        <w:tc>
          <w:tcPr>
            <w:tcW w:w="419" w:type="pct"/>
            <w:vAlign w:val="center"/>
          </w:tcPr>
          <w:p w14:paraId="6D94CEE8" w14:textId="77777777" w:rsidR="00AC526F" w:rsidRDefault="00AC526F" w:rsidP="001E51D5">
            <w:pPr>
              <w:pStyle w:val="Caption"/>
              <w:jc w:val="left"/>
              <w:rPr>
                <w:sz w:val="24"/>
                <w:szCs w:val="24"/>
              </w:rPr>
            </w:pPr>
            <w:r>
              <w:rPr>
                <w:sz w:val="24"/>
                <w:szCs w:val="24"/>
              </w:rPr>
              <w:t>-</w:t>
            </w:r>
          </w:p>
        </w:tc>
        <w:tc>
          <w:tcPr>
            <w:tcW w:w="443" w:type="pct"/>
            <w:vAlign w:val="center"/>
          </w:tcPr>
          <w:p w14:paraId="00D29924" w14:textId="77777777" w:rsidR="00AC526F" w:rsidRDefault="00AC526F" w:rsidP="001E51D5">
            <w:pPr>
              <w:pStyle w:val="Caption"/>
              <w:jc w:val="left"/>
              <w:rPr>
                <w:sz w:val="24"/>
                <w:szCs w:val="24"/>
              </w:rPr>
            </w:pPr>
            <w:r>
              <w:rPr>
                <w:sz w:val="24"/>
                <w:szCs w:val="24"/>
              </w:rPr>
              <w:t>-</w:t>
            </w:r>
          </w:p>
        </w:tc>
        <w:tc>
          <w:tcPr>
            <w:tcW w:w="546" w:type="pct"/>
            <w:vAlign w:val="center"/>
          </w:tcPr>
          <w:p w14:paraId="2A499B20" w14:textId="77777777" w:rsidR="00AC526F" w:rsidRPr="00D51956" w:rsidRDefault="00AC526F" w:rsidP="001E51D5">
            <w:pPr>
              <w:pStyle w:val="Caption"/>
              <w:jc w:val="left"/>
              <w:rPr>
                <w:sz w:val="24"/>
                <w:szCs w:val="24"/>
              </w:rPr>
            </w:pPr>
            <w:r w:rsidRPr="00D51956">
              <w:rPr>
                <w:sz w:val="24"/>
                <w:szCs w:val="24"/>
              </w:rPr>
              <w:t>-</w:t>
            </w:r>
          </w:p>
        </w:tc>
      </w:tr>
      <w:tr w:rsidR="00C1409A" w:rsidRPr="00D51956" w14:paraId="4145FB27" w14:textId="77777777" w:rsidTr="008E309E">
        <w:trPr>
          <w:jc w:val="center"/>
        </w:trPr>
        <w:tc>
          <w:tcPr>
            <w:tcW w:w="804" w:type="pct"/>
            <w:vMerge/>
            <w:vAlign w:val="center"/>
          </w:tcPr>
          <w:p w14:paraId="3A17F1C4" w14:textId="77777777" w:rsidR="00AC526F" w:rsidRPr="005518BB" w:rsidRDefault="00AC526F" w:rsidP="001E51D5">
            <w:pPr>
              <w:pStyle w:val="Caption"/>
              <w:jc w:val="left"/>
              <w:rPr>
                <w:sz w:val="24"/>
                <w:szCs w:val="24"/>
              </w:rPr>
            </w:pPr>
          </w:p>
        </w:tc>
        <w:tc>
          <w:tcPr>
            <w:tcW w:w="718" w:type="pct"/>
            <w:vMerge/>
            <w:vAlign w:val="center"/>
          </w:tcPr>
          <w:p w14:paraId="43A2B9AE" w14:textId="77777777" w:rsidR="00AC526F" w:rsidRPr="005518BB" w:rsidRDefault="00AC526F" w:rsidP="001E51D5">
            <w:pPr>
              <w:pStyle w:val="Caption"/>
              <w:jc w:val="left"/>
              <w:rPr>
                <w:sz w:val="24"/>
                <w:szCs w:val="24"/>
              </w:rPr>
            </w:pPr>
          </w:p>
        </w:tc>
        <w:tc>
          <w:tcPr>
            <w:tcW w:w="502" w:type="pct"/>
            <w:vAlign w:val="center"/>
          </w:tcPr>
          <w:p w14:paraId="54BA1B01" w14:textId="1E2624B5" w:rsidR="00AC526F" w:rsidRPr="00FA4619" w:rsidRDefault="00AC526F" w:rsidP="001E51D5">
            <w:pPr>
              <w:pStyle w:val="Caption"/>
              <w:jc w:val="left"/>
              <w:rPr>
                <w:sz w:val="24"/>
                <w:szCs w:val="24"/>
              </w:rPr>
            </w:pPr>
            <w:r w:rsidRPr="005518BB">
              <w:rPr>
                <w:sz w:val="24"/>
                <w:szCs w:val="24"/>
              </w:rPr>
              <w:t>GU</w:t>
            </w:r>
            <w:r>
              <w:rPr>
                <w:sz w:val="24"/>
                <w:szCs w:val="24"/>
              </w:rPr>
              <w:t>-</w:t>
            </w:r>
            <w:r w:rsidRPr="005518BB">
              <w:rPr>
                <w:sz w:val="24"/>
                <w:szCs w:val="24"/>
              </w:rPr>
              <w:t>2</w:t>
            </w:r>
            <w:r>
              <w:rPr>
                <w:sz w:val="24"/>
                <w:szCs w:val="24"/>
              </w:rPr>
              <w:t xml:space="preserve"> </w:t>
            </w:r>
            <w:r w:rsidRPr="005518BB">
              <w:rPr>
                <w:vertAlign w:val="superscript"/>
              </w:rPr>
              <w:fldChar w:fldCharType="begin"/>
            </w:r>
            <w:r w:rsidRPr="005518BB">
              <w:rPr>
                <w:vertAlign w:val="superscript"/>
              </w:rPr>
              <w:instrText xml:space="preserve"> ADDIN EN.CITE &lt;EndNote&gt;&lt;Cite&gt;&lt;Author&gt;Davarnejad&lt;/Author&gt;&lt;Year&gt;2014&lt;/Year&gt;&lt;RecNum&gt;63&lt;/RecNum&gt;&lt;DisplayText&gt;[34]&lt;/DisplayText&gt;&lt;record&gt;&lt;rec-number&gt;63&lt;/rec-number&gt;&lt;foreign-keys&gt;&lt;key app="EN" db-id="r2p5rr9s7p9xfpe9vz2vwfa7p0eszdv5tvat" timestamp="1480405865"&gt;63&lt;/key&gt;&lt;key app="ENWeb" db-id=""&gt;0&lt;/key&gt;&lt;/foreign-keys&gt;&lt;ref-type name="Journal Article"&gt;17&lt;/ref-type&gt;&lt;contributors&gt;&lt;authors&gt;&lt;author&gt;Davarnejad, R.&lt;/author&gt;&lt;author&gt;Rahimi, B.&lt;/author&gt;&lt;author&gt;Baghban, S. H. N.&lt;/author&gt;&lt;author&gt;Khansary, M. A.&lt;/author&gt;&lt;author&gt;Sani, A. H.&lt;/author&gt;&lt;/authors&gt;&lt;/contributors&gt;&lt;auth-address&gt;Arak Univ, Fac Engn, Dept Chem Engn, Arak, Iran&amp;#xD;Ferdowsi Univ Mashhad, Fac Engn, Mashhad, Iran&amp;#xD;Imam Khomeini Oil Refinery Co, Shazand, Arak, Iran&amp;#xD;Univ Tehran, Coll Engn, Sch Chem Engn, Terhan, Iran&amp;#xD;Islamic Azad Univ, Sci &amp;amp; Res Branch, Young Researchers &amp;amp; Elites Club, Tehran, Iran&lt;/auth-address&gt;&lt;titles&gt;&lt;title&gt;Development of a thermodynamic model for hydrogen and hydrogen containing mixtures&lt;/title&gt;&lt;secondary-title&gt;Fluid Phase Equilibria&lt;/secondary-title&gt;&lt;alt-title&gt;Fluid Phase Equilibr&lt;/alt-title&gt;&lt;/titles&gt;&lt;periodical&gt;&lt;full-title&gt;Fluid Phase Equilibria&lt;/full-title&gt;&lt;/periodical&gt;&lt;pages&gt;1-9&lt;/pages&gt;&lt;volume&gt;382&lt;/volume&gt;&lt;keywords&gt;&lt;keyword&gt;hydrogen&lt;/keyword&gt;&lt;keyword&gt;thermodynamic&lt;/keyword&gt;&lt;keyword&gt;equation of state&lt;/keyword&gt;&lt;keyword&gt;model development&lt;/keyword&gt;&lt;keyword&gt;black hole optimization&lt;/keyword&gt;&lt;keyword&gt;equation-of-state&lt;/keyword&gt;&lt;keyword&gt;systems&lt;/keyword&gt;&lt;/keywords&gt;&lt;dates&gt;&lt;year&gt;2014&lt;/year&gt;&lt;pub-dates&gt;&lt;date&gt;Nov 25&lt;/date&gt;&lt;/pub-dates&gt;&lt;/dates&gt;&lt;isbn&gt;0378-3812&lt;/isbn&gt;&lt;accession-num&gt;WOS:000345183100001&lt;/accession-num&gt;&lt;urls&gt;&lt;related-urls&gt;&lt;url&gt;&amp;lt;Go to ISI&amp;gt;://WOS:000345183100001&lt;/url&gt;&lt;/related-urls&gt;&lt;/urls&gt;&lt;electronic-resource-num&gt;10.1016/j.fluid.2014.08.008&lt;/electronic-resource-num&gt;&lt;research-notes&gt;H2 EOS&lt;/research-notes&gt;&lt;language&gt;English&lt;/language&gt;&lt;/record&gt;&lt;/Cite&gt;&lt;/EndNote&gt;</w:instrText>
            </w:r>
            <w:r w:rsidRPr="005518BB">
              <w:rPr>
                <w:vertAlign w:val="superscript"/>
              </w:rPr>
              <w:fldChar w:fldCharType="separate"/>
            </w:r>
            <w:r w:rsidRPr="005518BB">
              <w:rPr>
                <w:noProof/>
                <w:vertAlign w:val="superscript"/>
              </w:rPr>
              <w:t>[</w:t>
            </w:r>
            <w:hyperlink w:anchor="_ENREF_34" w:tooltip="Davarnejad, 2014 #63" w:history="1">
              <w:r w:rsidRPr="00D458A5">
                <w:rPr>
                  <w:rStyle w:val="Hyperlink"/>
                  <w:noProof/>
                  <w:vertAlign w:val="superscript"/>
                </w:rPr>
                <w:t>34</w:t>
              </w:r>
            </w:hyperlink>
            <w:r w:rsidRPr="005518BB">
              <w:rPr>
                <w:noProof/>
                <w:vertAlign w:val="superscript"/>
              </w:rPr>
              <w:t>]</w:t>
            </w:r>
            <w:r w:rsidRPr="005518BB">
              <w:rPr>
                <w:vertAlign w:val="superscript"/>
              </w:rPr>
              <w:fldChar w:fldCharType="end"/>
            </w:r>
          </w:p>
        </w:tc>
        <w:tc>
          <w:tcPr>
            <w:tcW w:w="618" w:type="pct"/>
            <w:vAlign w:val="center"/>
          </w:tcPr>
          <w:p w14:paraId="02AAEA8E" w14:textId="77777777" w:rsidR="00AC526F" w:rsidRDefault="00AC526F" w:rsidP="001E51D5">
            <w:pPr>
              <w:pStyle w:val="Caption"/>
              <w:jc w:val="left"/>
              <w:rPr>
                <w:sz w:val="24"/>
                <w:szCs w:val="24"/>
              </w:rPr>
            </w:pPr>
            <w:r>
              <w:rPr>
                <w:sz w:val="24"/>
                <w:szCs w:val="24"/>
              </w:rPr>
              <w:t>86.705 (</w:t>
            </w:r>
            <w:r w:rsidRPr="00B66A92">
              <w:rPr>
                <w:i/>
                <w:iCs/>
                <w:sz w:val="24"/>
                <w:szCs w:val="24"/>
              </w:rPr>
              <w:t>81.203</w:t>
            </w:r>
            <w:r>
              <w:rPr>
                <w:sz w:val="24"/>
                <w:szCs w:val="24"/>
              </w:rPr>
              <w:t xml:space="preserve">) </w:t>
            </w:r>
            <w:r>
              <w:rPr>
                <w:sz w:val="24"/>
                <w:szCs w:val="24"/>
                <w:vertAlign w:val="superscript"/>
              </w:rPr>
              <w:t>2</w:t>
            </w:r>
          </w:p>
        </w:tc>
        <w:tc>
          <w:tcPr>
            <w:tcW w:w="419" w:type="pct"/>
            <w:vAlign w:val="center"/>
          </w:tcPr>
          <w:p w14:paraId="71F5005B" w14:textId="77777777" w:rsidR="00AC526F" w:rsidRDefault="00AC526F" w:rsidP="001E51D5">
            <w:pPr>
              <w:pStyle w:val="Caption"/>
              <w:jc w:val="left"/>
              <w:rPr>
                <w:sz w:val="24"/>
                <w:szCs w:val="24"/>
              </w:rPr>
            </w:pPr>
            <w:r w:rsidRPr="00FA4619">
              <w:rPr>
                <w:sz w:val="24"/>
                <w:szCs w:val="24"/>
              </w:rPr>
              <w:t>5.703</w:t>
            </w:r>
          </w:p>
        </w:tc>
        <w:tc>
          <w:tcPr>
            <w:tcW w:w="531" w:type="pct"/>
            <w:vAlign w:val="center"/>
          </w:tcPr>
          <w:p w14:paraId="5F1B9ACB" w14:textId="77777777" w:rsidR="00AC526F" w:rsidRDefault="00AC526F" w:rsidP="001E51D5">
            <w:pPr>
              <w:pStyle w:val="Caption"/>
              <w:jc w:val="left"/>
              <w:rPr>
                <w:sz w:val="24"/>
                <w:szCs w:val="24"/>
              </w:rPr>
            </w:pPr>
            <w:r w:rsidRPr="00FA4619">
              <w:rPr>
                <w:sz w:val="24"/>
                <w:szCs w:val="24"/>
              </w:rPr>
              <w:t>7.592</w:t>
            </w:r>
          </w:p>
        </w:tc>
        <w:tc>
          <w:tcPr>
            <w:tcW w:w="419" w:type="pct"/>
            <w:vAlign w:val="center"/>
          </w:tcPr>
          <w:p w14:paraId="410E58B4" w14:textId="77777777" w:rsidR="00AC526F" w:rsidRDefault="00AC526F" w:rsidP="001E51D5">
            <w:pPr>
              <w:pStyle w:val="Caption"/>
              <w:jc w:val="left"/>
              <w:rPr>
                <w:sz w:val="24"/>
                <w:szCs w:val="24"/>
              </w:rPr>
            </w:pPr>
            <w:r>
              <w:rPr>
                <w:sz w:val="24"/>
                <w:szCs w:val="24"/>
              </w:rPr>
              <w:t>-</w:t>
            </w:r>
          </w:p>
        </w:tc>
        <w:tc>
          <w:tcPr>
            <w:tcW w:w="443" w:type="pct"/>
            <w:vAlign w:val="center"/>
          </w:tcPr>
          <w:p w14:paraId="5E6DCE00" w14:textId="77777777" w:rsidR="00AC526F" w:rsidRDefault="00AC526F" w:rsidP="001E51D5">
            <w:pPr>
              <w:pStyle w:val="Caption"/>
              <w:jc w:val="left"/>
              <w:rPr>
                <w:sz w:val="24"/>
                <w:szCs w:val="24"/>
              </w:rPr>
            </w:pPr>
            <w:r>
              <w:rPr>
                <w:sz w:val="24"/>
                <w:szCs w:val="24"/>
              </w:rPr>
              <w:t>-</w:t>
            </w:r>
          </w:p>
        </w:tc>
        <w:tc>
          <w:tcPr>
            <w:tcW w:w="546" w:type="pct"/>
            <w:vAlign w:val="center"/>
          </w:tcPr>
          <w:p w14:paraId="3584C352" w14:textId="77777777" w:rsidR="00AC526F" w:rsidRPr="00D51956" w:rsidRDefault="00AC526F" w:rsidP="001E51D5">
            <w:pPr>
              <w:pStyle w:val="Caption"/>
              <w:jc w:val="left"/>
              <w:rPr>
                <w:sz w:val="24"/>
                <w:szCs w:val="24"/>
              </w:rPr>
            </w:pPr>
            <w:r w:rsidRPr="00D51956">
              <w:rPr>
                <w:sz w:val="24"/>
                <w:szCs w:val="24"/>
              </w:rPr>
              <w:t>-</w:t>
            </w:r>
          </w:p>
        </w:tc>
      </w:tr>
      <w:tr w:rsidR="00C1409A" w:rsidRPr="00D51956" w14:paraId="1FAAB619" w14:textId="77777777" w:rsidTr="008E309E">
        <w:trPr>
          <w:jc w:val="center"/>
        </w:trPr>
        <w:tc>
          <w:tcPr>
            <w:tcW w:w="804" w:type="pct"/>
            <w:vMerge/>
            <w:vAlign w:val="center"/>
          </w:tcPr>
          <w:p w14:paraId="34C0E341" w14:textId="77777777" w:rsidR="00AC526F" w:rsidRPr="005518BB" w:rsidRDefault="00AC526F" w:rsidP="001E51D5">
            <w:pPr>
              <w:pStyle w:val="Caption"/>
              <w:jc w:val="left"/>
              <w:rPr>
                <w:sz w:val="24"/>
                <w:szCs w:val="24"/>
              </w:rPr>
            </w:pPr>
          </w:p>
        </w:tc>
        <w:tc>
          <w:tcPr>
            <w:tcW w:w="718" w:type="pct"/>
            <w:vMerge/>
            <w:vAlign w:val="center"/>
          </w:tcPr>
          <w:p w14:paraId="66DB1784" w14:textId="77777777" w:rsidR="00AC526F" w:rsidRPr="005518BB" w:rsidRDefault="00AC526F" w:rsidP="001E51D5">
            <w:pPr>
              <w:pStyle w:val="Caption"/>
              <w:jc w:val="left"/>
              <w:rPr>
                <w:sz w:val="24"/>
                <w:szCs w:val="24"/>
              </w:rPr>
            </w:pPr>
          </w:p>
        </w:tc>
        <w:tc>
          <w:tcPr>
            <w:tcW w:w="502" w:type="pct"/>
            <w:vAlign w:val="center"/>
          </w:tcPr>
          <w:p w14:paraId="7E221A29" w14:textId="1230DD57" w:rsidR="00AC526F" w:rsidRPr="005518BB" w:rsidRDefault="00AC526F" w:rsidP="001E51D5">
            <w:pPr>
              <w:pStyle w:val="Caption"/>
              <w:jc w:val="left"/>
              <w:rPr>
                <w:sz w:val="24"/>
                <w:szCs w:val="24"/>
              </w:rPr>
            </w:pPr>
            <w:r w:rsidRPr="005518BB">
              <w:rPr>
                <w:sz w:val="24"/>
                <w:szCs w:val="24"/>
              </w:rPr>
              <w:t>NIST</w:t>
            </w:r>
            <w:r>
              <w:rPr>
                <w:sz w:val="24"/>
                <w:szCs w:val="24"/>
              </w:rPr>
              <w:t>-</w:t>
            </w:r>
            <w:r w:rsidRPr="005518BB">
              <w:rPr>
                <w:sz w:val="24"/>
                <w:szCs w:val="24"/>
              </w:rPr>
              <w:t>1</w:t>
            </w:r>
            <w:r>
              <w:rPr>
                <w:sz w:val="24"/>
                <w:szCs w:val="24"/>
              </w:rPr>
              <w:t xml:space="preserve"> </w:t>
            </w:r>
            <w:r w:rsidRPr="005518BB">
              <w:rPr>
                <w:vertAlign w:val="superscript"/>
              </w:rPr>
              <w:fldChar w:fldCharType="begin"/>
            </w:r>
            <w:r w:rsidRPr="005518BB">
              <w:rPr>
                <w:vertAlign w:val="superscript"/>
              </w:rPr>
              <w:instrText xml:space="preserve"> ADDIN EN.CITE &lt;EndNote&gt;&lt;Cite&gt;&lt;Author&gt;Davarnejad&lt;/Author&gt;&lt;Year&gt;2014&lt;/Year&gt;&lt;RecNum&gt;63&lt;/RecNum&gt;&lt;DisplayText&gt;[34]&lt;/DisplayText&gt;&lt;record&gt;&lt;rec-number&gt;63&lt;/rec-number&gt;&lt;foreign-keys&gt;&lt;key app="EN" db-id="r2p5rr9s7p9xfpe9vz2vwfa7p0eszdv5tvat" timestamp="1480405865"&gt;63&lt;/key&gt;&lt;key app="ENWeb" db-id=""&gt;0&lt;/key&gt;&lt;/foreign-keys&gt;&lt;ref-type name="Journal Article"&gt;17&lt;/ref-type&gt;&lt;contributors&gt;&lt;authors&gt;&lt;author&gt;Davarnejad, R.&lt;/author&gt;&lt;author&gt;Rahimi, B.&lt;/author&gt;&lt;author&gt;Baghban, S. H. N.&lt;/author&gt;&lt;author&gt;Khansary, M. A.&lt;/author&gt;&lt;author&gt;Sani, A. H.&lt;/author&gt;&lt;/authors&gt;&lt;/contributors&gt;&lt;auth-address&gt;Arak Univ, Fac Engn, Dept Chem Engn, Arak, Iran&amp;#xD;Ferdowsi Univ Mashhad, Fac Engn, Mashhad, Iran&amp;#xD;Imam Khomeini Oil Refinery Co, Shazand, Arak, Iran&amp;#xD;Univ Tehran, Coll Engn, Sch Chem Engn, Terhan, Iran&amp;#xD;Islamic Azad Univ, Sci &amp;amp; Res Branch, Young Researchers &amp;amp; Elites Club, Tehran, Iran&lt;/auth-address&gt;&lt;titles&gt;&lt;title&gt;Development of a thermodynamic model for hydrogen and hydrogen containing mixtures&lt;/title&gt;&lt;secondary-title&gt;Fluid Phase Equilibria&lt;/secondary-title&gt;&lt;alt-title&gt;Fluid Phase Equilibr&lt;/alt-title&gt;&lt;/titles&gt;&lt;periodical&gt;&lt;full-title&gt;Fluid Phase Equilibria&lt;/full-title&gt;&lt;/periodical&gt;&lt;pages&gt;1-9&lt;/pages&gt;&lt;volume&gt;382&lt;/volume&gt;&lt;keywords&gt;&lt;keyword&gt;hydrogen&lt;/keyword&gt;&lt;keyword&gt;thermodynamic&lt;/keyword&gt;&lt;keyword&gt;equation of state&lt;/keyword&gt;&lt;keyword&gt;model development&lt;/keyword&gt;&lt;keyword&gt;black hole optimization&lt;/keyword&gt;&lt;keyword&gt;equation-of-state&lt;/keyword&gt;&lt;keyword&gt;systems&lt;/keyword&gt;&lt;/keywords&gt;&lt;dates&gt;&lt;year&gt;2014&lt;/year&gt;&lt;pub-dates&gt;&lt;date&gt;Nov 25&lt;/date&gt;&lt;/pub-dates&gt;&lt;/dates&gt;&lt;isbn&gt;0378-3812&lt;/isbn&gt;&lt;accession-num&gt;WOS:000345183100001&lt;/accession-num&gt;&lt;urls&gt;&lt;related-urls&gt;&lt;url&gt;&amp;lt;Go to ISI&amp;gt;://WOS:000345183100001&lt;/url&gt;&lt;/related-urls&gt;&lt;/urls&gt;&lt;electronic-resource-num&gt;10.1016/j.fluid.2014.08.008&lt;/electronic-resource-num&gt;&lt;research-notes&gt;H2 EOS&lt;/research-notes&gt;&lt;language&gt;English&lt;/language&gt;&lt;/record&gt;&lt;/Cite&gt;&lt;/EndNote&gt;</w:instrText>
            </w:r>
            <w:r w:rsidRPr="005518BB">
              <w:rPr>
                <w:vertAlign w:val="superscript"/>
              </w:rPr>
              <w:fldChar w:fldCharType="separate"/>
            </w:r>
            <w:r w:rsidRPr="005518BB">
              <w:rPr>
                <w:noProof/>
                <w:vertAlign w:val="superscript"/>
              </w:rPr>
              <w:t>[</w:t>
            </w:r>
            <w:hyperlink w:anchor="_ENREF_34" w:tooltip="Davarnejad, 2014 #63" w:history="1">
              <w:r w:rsidRPr="00D458A5">
                <w:rPr>
                  <w:rStyle w:val="Hyperlink"/>
                  <w:noProof/>
                  <w:vertAlign w:val="superscript"/>
                </w:rPr>
                <w:t>34</w:t>
              </w:r>
            </w:hyperlink>
            <w:r w:rsidRPr="005518BB">
              <w:rPr>
                <w:noProof/>
                <w:vertAlign w:val="superscript"/>
              </w:rPr>
              <w:t>]</w:t>
            </w:r>
            <w:r w:rsidRPr="005518BB">
              <w:rPr>
                <w:vertAlign w:val="superscript"/>
              </w:rPr>
              <w:fldChar w:fldCharType="end"/>
            </w:r>
          </w:p>
        </w:tc>
        <w:tc>
          <w:tcPr>
            <w:tcW w:w="618" w:type="pct"/>
            <w:vAlign w:val="center"/>
          </w:tcPr>
          <w:p w14:paraId="7D5296B8" w14:textId="77777777" w:rsidR="00AC526F" w:rsidRDefault="00AC526F" w:rsidP="001E51D5">
            <w:pPr>
              <w:pStyle w:val="Caption"/>
              <w:jc w:val="left"/>
              <w:rPr>
                <w:sz w:val="24"/>
                <w:szCs w:val="24"/>
              </w:rPr>
            </w:pPr>
            <w:r>
              <w:rPr>
                <w:sz w:val="24"/>
                <w:szCs w:val="24"/>
              </w:rPr>
              <w:t>99.142 (</w:t>
            </w:r>
            <w:r w:rsidRPr="00B66A92">
              <w:rPr>
                <w:i/>
                <w:iCs/>
                <w:sz w:val="24"/>
                <w:szCs w:val="24"/>
              </w:rPr>
              <w:t>96.58</w:t>
            </w:r>
            <w:r>
              <w:rPr>
                <w:sz w:val="24"/>
                <w:szCs w:val="24"/>
              </w:rPr>
              <w:t xml:space="preserve">) </w:t>
            </w:r>
            <w:r>
              <w:rPr>
                <w:sz w:val="24"/>
                <w:szCs w:val="24"/>
                <w:vertAlign w:val="superscript"/>
              </w:rPr>
              <w:t>2</w:t>
            </w:r>
          </w:p>
        </w:tc>
        <w:tc>
          <w:tcPr>
            <w:tcW w:w="419" w:type="pct"/>
            <w:vAlign w:val="center"/>
          </w:tcPr>
          <w:p w14:paraId="646D0C8C" w14:textId="77777777" w:rsidR="00AC526F" w:rsidRDefault="00AC526F" w:rsidP="001E51D5">
            <w:pPr>
              <w:pStyle w:val="Caption"/>
              <w:jc w:val="left"/>
              <w:rPr>
                <w:sz w:val="24"/>
                <w:szCs w:val="24"/>
              </w:rPr>
            </w:pPr>
            <w:r w:rsidRPr="00FA4619">
              <w:rPr>
                <w:sz w:val="24"/>
                <w:szCs w:val="24"/>
              </w:rPr>
              <w:t>0.269</w:t>
            </w:r>
          </w:p>
        </w:tc>
        <w:tc>
          <w:tcPr>
            <w:tcW w:w="531" w:type="pct"/>
            <w:vAlign w:val="center"/>
          </w:tcPr>
          <w:p w14:paraId="468752DE" w14:textId="77777777" w:rsidR="00AC526F" w:rsidRDefault="00AC526F" w:rsidP="001E51D5">
            <w:pPr>
              <w:pStyle w:val="Caption"/>
              <w:jc w:val="left"/>
              <w:rPr>
                <w:sz w:val="24"/>
                <w:szCs w:val="24"/>
              </w:rPr>
            </w:pPr>
            <w:r w:rsidRPr="00FA4619">
              <w:rPr>
                <w:sz w:val="24"/>
                <w:szCs w:val="24"/>
              </w:rPr>
              <w:t>0.589</w:t>
            </w:r>
          </w:p>
        </w:tc>
        <w:tc>
          <w:tcPr>
            <w:tcW w:w="419" w:type="pct"/>
            <w:vAlign w:val="center"/>
          </w:tcPr>
          <w:p w14:paraId="5082D9BA" w14:textId="77777777" w:rsidR="00AC526F" w:rsidRDefault="00AC526F" w:rsidP="001E51D5">
            <w:pPr>
              <w:pStyle w:val="Caption"/>
              <w:jc w:val="left"/>
              <w:rPr>
                <w:sz w:val="24"/>
                <w:szCs w:val="24"/>
              </w:rPr>
            </w:pPr>
            <w:r>
              <w:rPr>
                <w:sz w:val="24"/>
                <w:szCs w:val="24"/>
              </w:rPr>
              <w:t>-</w:t>
            </w:r>
          </w:p>
        </w:tc>
        <w:tc>
          <w:tcPr>
            <w:tcW w:w="443" w:type="pct"/>
            <w:vAlign w:val="center"/>
          </w:tcPr>
          <w:p w14:paraId="46E78E8F" w14:textId="77777777" w:rsidR="00AC526F" w:rsidRDefault="00AC526F" w:rsidP="001E51D5">
            <w:pPr>
              <w:pStyle w:val="Caption"/>
              <w:jc w:val="left"/>
              <w:rPr>
                <w:sz w:val="24"/>
                <w:szCs w:val="24"/>
              </w:rPr>
            </w:pPr>
            <w:r>
              <w:rPr>
                <w:sz w:val="24"/>
                <w:szCs w:val="24"/>
              </w:rPr>
              <w:t>-</w:t>
            </w:r>
          </w:p>
        </w:tc>
        <w:tc>
          <w:tcPr>
            <w:tcW w:w="546" w:type="pct"/>
            <w:vAlign w:val="center"/>
          </w:tcPr>
          <w:p w14:paraId="3C54E38F" w14:textId="77777777" w:rsidR="00AC526F" w:rsidRPr="00D51956" w:rsidRDefault="00AC526F" w:rsidP="001E51D5">
            <w:pPr>
              <w:pStyle w:val="Caption"/>
              <w:jc w:val="left"/>
              <w:rPr>
                <w:sz w:val="24"/>
                <w:szCs w:val="24"/>
              </w:rPr>
            </w:pPr>
            <w:r w:rsidRPr="00D51956">
              <w:rPr>
                <w:sz w:val="24"/>
                <w:szCs w:val="24"/>
              </w:rPr>
              <w:t>-</w:t>
            </w:r>
          </w:p>
        </w:tc>
      </w:tr>
      <w:tr w:rsidR="00C1409A" w:rsidRPr="00D51956" w14:paraId="2280A1FA" w14:textId="77777777" w:rsidTr="008E309E">
        <w:trPr>
          <w:jc w:val="center"/>
        </w:trPr>
        <w:tc>
          <w:tcPr>
            <w:tcW w:w="804" w:type="pct"/>
            <w:vMerge/>
            <w:vAlign w:val="center"/>
          </w:tcPr>
          <w:p w14:paraId="7318AC0E" w14:textId="77777777" w:rsidR="00AC526F" w:rsidRPr="005518BB" w:rsidRDefault="00AC526F" w:rsidP="001E51D5">
            <w:pPr>
              <w:pStyle w:val="Caption"/>
              <w:jc w:val="left"/>
              <w:rPr>
                <w:sz w:val="24"/>
                <w:szCs w:val="24"/>
              </w:rPr>
            </w:pPr>
          </w:p>
        </w:tc>
        <w:tc>
          <w:tcPr>
            <w:tcW w:w="718" w:type="pct"/>
            <w:vMerge/>
            <w:vAlign w:val="center"/>
          </w:tcPr>
          <w:p w14:paraId="148D8029" w14:textId="77777777" w:rsidR="00AC526F" w:rsidRPr="005518BB" w:rsidRDefault="00AC526F" w:rsidP="001E51D5">
            <w:pPr>
              <w:pStyle w:val="Caption"/>
              <w:jc w:val="left"/>
              <w:rPr>
                <w:sz w:val="24"/>
                <w:szCs w:val="24"/>
              </w:rPr>
            </w:pPr>
          </w:p>
        </w:tc>
        <w:tc>
          <w:tcPr>
            <w:tcW w:w="502" w:type="pct"/>
            <w:vAlign w:val="center"/>
          </w:tcPr>
          <w:p w14:paraId="137A6E1A" w14:textId="6A611C64" w:rsidR="00AC526F" w:rsidRPr="005518BB" w:rsidRDefault="00AC526F" w:rsidP="001E51D5">
            <w:pPr>
              <w:pStyle w:val="Caption"/>
              <w:jc w:val="left"/>
              <w:rPr>
                <w:sz w:val="24"/>
                <w:szCs w:val="24"/>
              </w:rPr>
            </w:pPr>
            <w:r w:rsidRPr="005518BB">
              <w:rPr>
                <w:sz w:val="24"/>
                <w:szCs w:val="24"/>
              </w:rPr>
              <w:t>NIST</w:t>
            </w:r>
            <w:r>
              <w:rPr>
                <w:sz w:val="24"/>
                <w:szCs w:val="24"/>
              </w:rPr>
              <w:t>-</w:t>
            </w:r>
            <w:r w:rsidRPr="005518BB">
              <w:rPr>
                <w:sz w:val="24"/>
                <w:szCs w:val="24"/>
              </w:rPr>
              <w:t>2</w:t>
            </w:r>
            <w:r>
              <w:rPr>
                <w:sz w:val="24"/>
                <w:szCs w:val="24"/>
              </w:rPr>
              <w:t xml:space="preserve"> </w:t>
            </w:r>
            <w:r w:rsidRPr="005518BB">
              <w:rPr>
                <w:vertAlign w:val="superscript"/>
              </w:rPr>
              <w:fldChar w:fldCharType="begin"/>
            </w:r>
            <w:r w:rsidRPr="005518BB">
              <w:rPr>
                <w:vertAlign w:val="superscript"/>
              </w:rPr>
              <w:instrText xml:space="preserve"> ADDIN EN.CITE &lt;EndNote&gt;&lt;Cite&gt;&lt;Author&gt;Davarnejad&lt;/Author&gt;&lt;Year&gt;2014&lt;/Year&gt;&lt;RecNum&gt;63&lt;/RecNum&gt;&lt;DisplayText&gt;[34]&lt;/DisplayText&gt;&lt;record&gt;&lt;rec-number&gt;63&lt;/rec-number&gt;&lt;foreign-keys&gt;&lt;key app="EN" db-id="r2p5rr9s7p9xfpe9vz2vwfa7p0eszdv5tvat" timestamp="1480405865"&gt;63&lt;/key&gt;&lt;key app="ENWeb" db-id=""&gt;0&lt;/key&gt;&lt;/foreign-keys&gt;&lt;ref-type name="Journal Article"&gt;17&lt;/ref-type&gt;&lt;contributors&gt;&lt;authors&gt;&lt;author&gt;Davarnejad, R.&lt;/author&gt;&lt;author&gt;Rahimi, B.&lt;/author&gt;&lt;author&gt;Baghban, S. H. N.&lt;/author&gt;&lt;author&gt;Khansary, M. A.&lt;/author&gt;&lt;author&gt;Sani, A. H.&lt;/author&gt;&lt;/authors&gt;&lt;/contributors&gt;&lt;auth-address&gt;Arak Univ, Fac Engn, Dept Chem Engn, Arak, Iran&amp;#xD;Ferdowsi Univ Mashhad, Fac Engn, Mashhad, Iran&amp;#xD;Imam Khomeini Oil Refinery Co, Shazand, Arak, Iran&amp;#xD;Univ Tehran, Coll Engn, Sch Chem Engn, Terhan, Iran&amp;#xD;Islamic Azad Univ, Sci &amp;amp; Res Branch, Young Researchers &amp;amp; Elites Club, Tehran, Iran&lt;/auth-address&gt;&lt;titles&gt;&lt;title&gt;Development of a thermodynamic model for hydrogen and hydrogen containing mixtures&lt;/title&gt;&lt;secondary-title&gt;Fluid Phase Equilibria&lt;/secondary-title&gt;&lt;alt-title&gt;Fluid Phase Equilibr&lt;/alt-title&gt;&lt;/titles&gt;&lt;periodical&gt;&lt;full-title&gt;Fluid Phase Equilibria&lt;/full-title&gt;&lt;/periodical&gt;&lt;pages&gt;1-9&lt;/pages&gt;&lt;volume&gt;382&lt;/volume&gt;&lt;keywords&gt;&lt;keyword&gt;hydrogen&lt;/keyword&gt;&lt;keyword&gt;thermodynamic&lt;/keyword&gt;&lt;keyword&gt;equation of state&lt;/keyword&gt;&lt;keyword&gt;model development&lt;/keyword&gt;&lt;keyword&gt;black hole optimization&lt;/keyword&gt;&lt;keyword&gt;equation-of-state&lt;/keyword&gt;&lt;keyword&gt;systems&lt;/keyword&gt;&lt;/keywords&gt;&lt;dates&gt;&lt;year&gt;2014&lt;/year&gt;&lt;pub-dates&gt;&lt;date&gt;Nov 25&lt;/date&gt;&lt;/pub-dates&gt;&lt;/dates&gt;&lt;isbn&gt;0378-3812&lt;/isbn&gt;&lt;accession-num&gt;WOS:000345183100001&lt;/accession-num&gt;&lt;urls&gt;&lt;related-urls&gt;&lt;url&gt;&amp;lt;Go to ISI&amp;gt;://WOS:000345183100001&lt;/url&gt;&lt;/related-urls&gt;&lt;/urls&gt;&lt;electronic-resource-num&gt;10.1016/j.fluid.2014.08.008&lt;/electronic-resource-num&gt;&lt;research-notes&gt;H2 EOS&lt;/research-notes&gt;&lt;language&gt;English&lt;/language&gt;&lt;/record&gt;&lt;/Cite&gt;&lt;/EndNote&gt;</w:instrText>
            </w:r>
            <w:r w:rsidRPr="005518BB">
              <w:rPr>
                <w:vertAlign w:val="superscript"/>
              </w:rPr>
              <w:fldChar w:fldCharType="separate"/>
            </w:r>
            <w:r w:rsidRPr="005518BB">
              <w:rPr>
                <w:noProof/>
                <w:vertAlign w:val="superscript"/>
              </w:rPr>
              <w:t>[</w:t>
            </w:r>
            <w:hyperlink w:anchor="_ENREF_34" w:tooltip="Davarnejad, 2014 #63" w:history="1">
              <w:r w:rsidRPr="00D458A5">
                <w:rPr>
                  <w:rStyle w:val="Hyperlink"/>
                  <w:noProof/>
                  <w:vertAlign w:val="superscript"/>
                </w:rPr>
                <w:t>34</w:t>
              </w:r>
            </w:hyperlink>
            <w:r w:rsidRPr="005518BB">
              <w:rPr>
                <w:noProof/>
                <w:vertAlign w:val="superscript"/>
              </w:rPr>
              <w:t>]</w:t>
            </w:r>
            <w:r w:rsidRPr="005518BB">
              <w:rPr>
                <w:vertAlign w:val="superscript"/>
              </w:rPr>
              <w:fldChar w:fldCharType="end"/>
            </w:r>
          </w:p>
        </w:tc>
        <w:tc>
          <w:tcPr>
            <w:tcW w:w="618" w:type="pct"/>
            <w:vAlign w:val="center"/>
          </w:tcPr>
          <w:p w14:paraId="5ADEA0AE" w14:textId="77777777" w:rsidR="00AC526F" w:rsidRDefault="00AC526F" w:rsidP="001E51D5">
            <w:pPr>
              <w:pStyle w:val="Caption"/>
              <w:jc w:val="left"/>
              <w:rPr>
                <w:sz w:val="24"/>
                <w:szCs w:val="24"/>
              </w:rPr>
            </w:pPr>
            <w:r>
              <w:rPr>
                <w:sz w:val="24"/>
                <w:szCs w:val="24"/>
              </w:rPr>
              <w:t>96.4 (</w:t>
            </w:r>
            <w:r w:rsidRPr="00B66A92">
              <w:rPr>
                <w:i/>
                <w:iCs/>
                <w:sz w:val="24"/>
                <w:szCs w:val="24"/>
              </w:rPr>
              <w:t>90.644</w:t>
            </w:r>
            <w:r>
              <w:rPr>
                <w:sz w:val="24"/>
                <w:szCs w:val="24"/>
              </w:rPr>
              <w:t xml:space="preserve">) </w:t>
            </w:r>
            <w:r>
              <w:rPr>
                <w:sz w:val="24"/>
                <w:szCs w:val="24"/>
                <w:vertAlign w:val="superscript"/>
              </w:rPr>
              <w:t>2</w:t>
            </w:r>
          </w:p>
        </w:tc>
        <w:tc>
          <w:tcPr>
            <w:tcW w:w="419" w:type="pct"/>
            <w:vAlign w:val="center"/>
          </w:tcPr>
          <w:p w14:paraId="29C706C2" w14:textId="77777777" w:rsidR="00AC526F" w:rsidRDefault="00AC526F" w:rsidP="001E51D5">
            <w:pPr>
              <w:pStyle w:val="Caption"/>
              <w:jc w:val="left"/>
              <w:rPr>
                <w:sz w:val="24"/>
                <w:szCs w:val="24"/>
              </w:rPr>
            </w:pPr>
            <w:r w:rsidRPr="00FA4619">
              <w:rPr>
                <w:sz w:val="24"/>
                <w:szCs w:val="24"/>
              </w:rPr>
              <w:t>3.134</w:t>
            </w:r>
          </w:p>
        </w:tc>
        <w:tc>
          <w:tcPr>
            <w:tcW w:w="531" w:type="pct"/>
            <w:vAlign w:val="center"/>
          </w:tcPr>
          <w:p w14:paraId="535B0842" w14:textId="77777777" w:rsidR="00AC526F" w:rsidRDefault="00AC526F" w:rsidP="001E51D5">
            <w:pPr>
              <w:pStyle w:val="Caption"/>
              <w:jc w:val="left"/>
              <w:rPr>
                <w:sz w:val="24"/>
                <w:szCs w:val="24"/>
              </w:rPr>
            </w:pPr>
            <w:r w:rsidRPr="00FA4619">
              <w:rPr>
                <w:sz w:val="24"/>
                <w:szCs w:val="24"/>
              </w:rPr>
              <w:t>0.466</w:t>
            </w:r>
          </w:p>
        </w:tc>
        <w:tc>
          <w:tcPr>
            <w:tcW w:w="419" w:type="pct"/>
            <w:vAlign w:val="center"/>
          </w:tcPr>
          <w:p w14:paraId="6658A643" w14:textId="77777777" w:rsidR="00AC526F" w:rsidRDefault="00AC526F" w:rsidP="001E51D5">
            <w:pPr>
              <w:pStyle w:val="Caption"/>
              <w:jc w:val="left"/>
              <w:rPr>
                <w:sz w:val="24"/>
                <w:szCs w:val="24"/>
              </w:rPr>
            </w:pPr>
            <w:r>
              <w:rPr>
                <w:sz w:val="24"/>
                <w:szCs w:val="24"/>
              </w:rPr>
              <w:t>-</w:t>
            </w:r>
          </w:p>
        </w:tc>
        <w:tc>
          <w:tcPr>
            <w:tcW w:w="443" w:type="pct"/>
            <w:vAlign w:val="center"/>
          </w:tcPr>
          <w:p w14:paraId="71EF53D2" w14:textId="77777777" w:rsidR="00AC526F" w:rsidRDefault="00AC526F" w:rsidP="001E51D5">
            <w:pPr>
              <w:pStyle w:val="Caption"/>
              <w:jc w:val="left"/>
              <w:rPr>
                <w:sz w:val="24"/>
                <w:szCs w:val="24"/>
              </w:rPr>
            </w:pPr>
            <w:r>
              <w:rPr>
                <w:sz w:val="24"/>
                <w:szCs w:val="24"/>
              </w:rPr>
              <w:t>-</w:t>
            </w:r>
          </w:p>
        </w:tc>
        <w:tc>
          <w:tcPr>
            <w:tcW w:w="546" w:type="pct"/>
            <w:vAlign w:val="center"/>
          </w:tcPr>
          <w:p w14:paraId="056F8652" w14:textId="77777777" w:rsidR="00AC526F" w:rsidRPr="00D51956" w:rsidRDefault="00AC526F" w:rsidP="001E51D5">
            <w:pPr>
              <w:pStyle w:val="Caption"/>
              <w:jc w:val="left"/>
              <w:rPr>
                <w:sz w:val="24"/>
                <w:szCs w:val="24"/>
              </w:rPr>
            </w:pPr>
            <w:r w:rsidRPr="00D51956">
              <w:rPr>
                <w:sz w:val="24"/>
                <w:szCs w:val="24"/>
              </w:rPr>
              <w:t>-</w:t>
            </w:r>
          </w:p>
        </w:tc>
      </w:tr>
      <w:tr w:rsidR="008C72EF" w:rsidRPr="00D51956" w14:paraId="6145033D" w14:textId="77777777" w:rsidTr="008E309E">
        <w:trPr>
          <w:jc w:val="center"/>
        </w:trPr>
        <w:tc>
          <w:tcPr>
            <w:tcW w:w="804" w:type="pct"/>
            <w:vAlign w:val="center"/>
          </w:tcPr>
          <w:p w14:paraId="643B90CE" w14:textId="77777777" w:rsidR="00AC526F" w:rsidRPr="005518BB" w:rsidRDefault="00AC526F" w:rsidP="001E51D5">
            <w:pPr>
              <w:pStyle w:val="Caption"/>
              <w:jc w:val="left"/>
              <w:rPr>
                <w:sz w:val="24"/>
                <w:szCs w:val="24"/>
              </w:rPr>
            </w:pPr>
          </w:p>
        </w:tc>
        <w:tc>
          <w:tcPr>
            <w:tcW w:w="718" w:type="pct"/>
            <w:vAlign w:val="center"/>
          </w:tcPr>
          <w:p w14:paraId="5C2F1197" w14:textId="77777777" w:rsidR="00AC526F" w:rsidRPr="005518BB" w:rsidRDefault="00AC526F" w:rsidP="001E51D5">
            <w:pPr>
              <w:pStyle w:val="Caption"/>
              <w:jc w:val="left"/>
              <w:rPr>
                <w:sz w:val="24"/>
                <w:szCs w:val="24"/>
              </w:rPr>
            </w:pPr>
          </w:p>
        </w:tc>
        <w:tc>
          <w:tcPr>
            <w:tcW w:w="502" w:type="pct"/>
            <w:vAlign w:val="center"/>
          </w:tcPr>
          <w:p w14:paraId="14C2B722" w14:textId="77777777" w:rsidR="00AC526F" w:rsidRPr="005518BB" w:rsidRDefault="00AC526F" w:rsidP="001E51D5">
            <w:pPr>
              <w:pStyle w:val="Caption"/>
              <w:jc w:val="left"/>
              <w:rPr>
                <w:sz w:val="24"/>
                <w:szCs w:val="24"/>
              </w:rPr>
            </w:pPr>
          </w:p>
        </w:tc>
        <w:tc>
          <w:tcPr>
            <w:tcW w:w="618" w:type="pct"/>
            <w:vAlign w:val="center"/>
          </w:tcPr>
          <w:p w14:paraId="0CF84EB3" w14:textId="77777777" w:rsidR="00AC526F" w:rsidRDefault="00AC526F" w:rsidP="001E51D5">
            <w:pPr>
              <w:pStyle w:val="Caption"/>
              <w:jc w:val="left"/>
              <w:rPr>
                <w:sz w:val="24"/>
                <w:szCs w:val="24"/>
              </w:rPr>
            </w:pPr>
          </w:p>
        </w:tc>
        <w:tc>
          <w:tcPr>
            <w:tcW w:w="419" w:type="pct"/>
            <w:vAlign w:val="center"/>
          </w:tcPr>
          <w:p w14:paraId="2CEFD71C" w14:textId="77777777" w:rsidR="00AC526F" w:rsidRDefault="00AC526F" w:rsidP="001E51D5">
            <w:pPr>
              <w:pStyle w:val="Caption"/>
              <w:jc w:val="left"/>
              <w:rPr>
                <w:sz w:val="24"/>
                <w:szCs w:val="24"/>
              </w:rPr>
            </w:pPr>
          </w:p>
        </w:tc>
        <w:tc>
          <w:tcPr>
            <w:tcW w:w="531" w:type="pct"/>
            <w:vAlign w:val="center"/>
          </w:tcPr>
          <w:p w14:paraId="081C1BDA" w14:textId="77777777" w:rsidR="00AC526F" w:rsidRDefault="00AC526F" w:rsidP="001E51D5">
            <w:pPr>
              <w:pStyle w:val="Caption"/>
              <w:jc w:val="left"/>
              <w:rPr>
                <w:sz w:val="24"/>
                <w:szCs w:val="24"/>
              </w:rPr>
            </w:pPr>
          </w:p>
        </w:tc>
        <w:tc>
          <w:tcPr>
            <w:tcW w:w="419" w:type="pct"/>
            <w:vAlign w:val="center"/>
          </w:tcPr>
          <w:p w14:paraId="39652308" w14:textId="77777777" w:rsidR="00AC526F" w:rsidRDefault="00AC526F" w:rsidP="001E51D5">
            <w:pPr>
              <w:pStyle w:val="Caption"/>
              <w:jc w:val="left"/>
              <w:rPr>
                <w:sz w:val="24"/>
                <w:szCs w:val="24"/>
              </w:rPr>
            </w:pPr>
          </w:p>
        </w:tc>
        <w:tc>
          <w:tcPr>
            <w:tcW w:w="443" w:type="pct"/>
            <w:vAlign w:val="center"/>
          </w:tcPr>
          <w:p w14:paraId="77FDC384" w14:textId="77777777" w:rsidR="00AC526F" w:rsidRDefault="00AC526F" w:rsidP="001E51D5">
            <w:pPr>
              <w:pStyle w:val="Caption"/>
              <w:jc w:val="left"/>
              <w:rPr>
                <w:sz w:val="24"/>
                <w:szCs w:val="24"/>
              </w:rPr>
            </w:pPr>
          </w:p>
        </w:tc>
        <w:tc>
          <w:tcPr>
            <w:tcW w:w="546" w:type="pct"/>
            <w:vAlign w:val="center"/>
          </w:tcPr>
          <w:p w14:paraId="5D42A872" w14:textId="77777777" w:rsidR="00AC526F" w:rsidRPr="00D51956" w:rsidRDefault="00AC526F" w:rsidP="001E51D5">
            <w:pPr>
              <w:pStyle w:val="Caption"/>
              <w:jc w:val="left"/>
              <w:rPr>
                <w:sz w:val="24"/>
                <w:szCs w:val="24"/>
              </w:rPr>
            </w:pPr>
          </w:p>
        </w:tc>
      </w:tr>
      <w:tr w:rsidR="008C72EF" w:rsidRPr="00D51956" w14:paraId="39052582" w14:textId="77777777" w:rsidTr="008E309E">
        <w:trPr>
          <w:jc w:val="center"/>
        </w:trPr>
        <w:tc>
          <w:tcPr>
            <w:tcW w:w="804" w:type="pct"/>
          </w:tcPr>
          <w:p w14:paraId="2F9A3598" w14:textId="77777777" w:rsidR="00AC526F" w:rsidRDefault="00AC526F" w:rsidP="008C72EF">
            <w:pPr>
              <w:pStyle w:val="Caption"/>
              <w:jc w:val="left"/>
              <w:rPr>
                <w:sz w:val="24"/>
                <w:szCs w:val="24"/>
              </w:rPr>
            </w:pPr>
            <w:r w:rsidRPr="00BD7FBB">
              <w:rPr>
                <w:sz w:val="24"/>
                <w:szCs w:val="24"/>
              </w:rPr>
              <w:t>Pretreated</w:t>
            </w:r>
            <w:r>
              <w:rPr>
                <w:sz w:val="24"/>
                <w:szCs w:val="24"/>
              </w:rPr>
              <w:t xml:space="preserve"> </w:t>
            </w:r>
            <w:r w:rsidRPr="00BD7FBB">
              <w:rPr>
                <w:sz w:val="24"/>
                <w:szCs w:val="24"/>
              </w:rPr>
              <w:t>natural gas</w:t>
            </w:r>
          </w:p>
        </w:tc>
        <w:tc>
          <w:tcPr>
            <w:tcW w:w="718" w:type="pct"/>
          </w:tcPr>
          <w:p w14:paraId="03F5F851" w14:textId="76B97033" w:rsidR="00AC526F" w:rsidRDefault="00AC526F" w:rsidP="00C1409A">
            <w:pPr>
              <w:pStyle w:val="Caption"/>
              <w:jc w:val="left"/>
              <w:rPr>
                <w:sz w:val="24"/>
                <w:szCs w:val="24"/>
              </w:rPr>
            </w:pPr>
            <w:r>
              <w:t xml:space="preserve">T = </w:t>
            </w:r>
            <w:r w:rsidRPr="001E031F">
              <w:t>25 ℃</w:t>
            </w:r>
            <w:r>
              <w:t xml:space="preserve">, P = </w:t>
            </w:r>
            <w:r w:rsidRPr="001E031F">
              <w:t>8 MPa</w:t>
            </w:r>
          </w:p>
        </w:tc>
        <w:tc>
          <w:tcPr>
            <w:tcW w:w="502" w:type="pct"/>
            <w:vAlign w:val="center"/>
          </w:tcPr>
          <w:p w14:paraId="0E43ECCF" w14:textId="31E9504E" w:rsidR="00AC526F" w:rsidRPr="005518BB" w:rsidRDefault="00AC526F" w:rsidP="001E51D5">
            <w:pPr>
              <w:pStyle w:val="Caption"/>
              <w:jc w:val="left"/>
              <w:rPr>
                <w:sz w:val="24"/>
                <w:szCs w:val="24"/>
              </w:rPr>
            </w:pPr>
            <w:r>
              <w:rPr>
                <w:sz w:val="24"/>
                <w:szCs w:val="24"/>
              </w:rPr>
              <w:t xml:space="preserve">PNG-1 </w:t>
            </w:r>
            <w:r w:rsidRPr="00BD7FBB">
              <w:rPr>
                <w:vertAlign w:val="superscript"/>
              </w:rPr>
              <w:fldChar w:fldCharType="begin"/>
            </w:r>
            <w:r w:rsidRPr="00BD7FBB">
              <w:rPr>
                <w:vertAlign w:val="superscript"/>
              </w:rPr>
              <w:instrText xml:space="preserve"> ADDIN EN.CITE &lt;EndNote&gt;&lt;Cite&gt;&lt;Author&gt;Rufford&lt;/Author&gt;&lt;Year&gt;2012&lt;/Year&gt;&lt;RecNum&gt;1418&lt;/RecNum&gt;&lt;DisplayText&gt;[35]&lt;/DisplayText&gt;&lt;record&gt;&lt;rec-number&gt;1418&lt;/rec-number&gt;&lt;foreign-keys&gt;&lt;key app="EN" db-id="r2p5rr9s7p9xfpe9vz2vwfa7p0eszdv5tvat" timestamp="1519609502"&gt;1418&lt;/key&gt;&lt;/foreign-keys&gt;&lt;ref-type name="Journal Article"&gt;17&lt;/ref-type&gt;&lt;contributors&gt;&lt;authors&gt;&lt;author&gt;Rufford, T. E.&lt;/author&gt;&lt;author&gt;Smart, S.&lt;/author&gt;&lt;author&gt;Watson, G. C. Y.&lt;/author&gt;&lt;author&gt;Graham, B. F.&lt;/author&gt;&lt;author&gt;Boxall, J.&lt;/author&gt;&lt;author&gt;Diniz da Costa, J. C.&lt;/author&gt;&lt;author&gt;May, E. F.&lt;/author&gt;&lt;/authors&gt;&lt;/contributors&gt;&lt;titles&gt;&lt;title&gt;The removal of CO2 and N2 from natural gas: A review of conventional and emerging process technologies&lt;/title&gt;&lt;secondary-title&gt;Journal of Petroleum Science and Engineering&lt;/secondary-title&gt;&lt;/titles&gt;&lt;periodical&gt;&lt;full-title&gt;Journal of Petroleum Science and Engineering&lt;/full-title&gt;&lt;/periodical&gt;&lt;pages&gt;123-154&lt;/pages&gt;&lt;volume&gt;94-95&lt;/volume&gt;&lt;keywords&gt;&lt;keyword&gt;CO capture&lt;/keyword&gt;&lt;keyword&gt;nitrogen rejection&lt;/keyword&gt;&lt;keyword&gt;contaminated gas&lt;/keyword&gt;&lt;keyword&gt;membrane&lt;/keyword&gt;&lt;keyword&gt;absorption&lt;/keyword&gt;&lt;keyword&gt;pressure swing adsorption&lt;/keyword&gt;&lt;keyword&gt;hydrates for gas separation&lt;/keyword&gt;&lt;/keywords&gt;&lt;dates&gt;&lt;year&gt;2012&lt;/year&gt;&lt;pub-dates&gt;&lt;date&gt;2012/09/01/&lt;/date&gt;&lt;/pub-dates&gt;&lt;/dates&gt;&lt;isbn&gt;0920-4105&lt;/isbn&gt;&lt;urls&gt;&lt;related-urls&gt;&lt;url&gt;http://www.sciencedirect.com/science/article/pii/S0920410512001581&lt;/url&gt;&lt;/related-urls&gt;&lt;/urls&gt;&lt;electronic-resource-num&gt;https://doi.org/10.1016/j.petrol.2012.06.016&lt;/electronic-resource-num&gt;&lt;/record&gt;&lt;/Cite&gt;&lt;/EndNote&gt;</w:instrText>
            </w:r>
            <w:r w:rsidRPr="00BD7FBB">
              <w:rPr>
                <w:vertAlign w:val="superscript"/>
              </w:rPr>
              <w:fldChar w:fldCharType="separate"/>
            </w:r>
            <w:r w:rsidRPr="00BD7FBB">
              <w:rPr>
                <w:noProof/>
                <w:vertAlign w:val="superscript"/>
              </w:rPr>
              <w:t>[</w:t>
            </w:r>
            <w:hyperlink w:anchor="_ENREF_35" w:tooltip="Rufford, 2012 #1418" w:history="1">
              <w:r w:rsidRPr="00D458A5">
                <w:rPr>
                  <w:rStyle w:val="Hyperlink"/>
                  <w:noProof/>
                  <w:vertAlign w:val="superscript"/>
                </w:rPr>
                <w:t>35</w:t>
              </w:r>
            </w:hyperlink>
            <w:r w:rsidRPr="00BD7FBB">
              <w:rPr>
                <w:noProof/>
                <w:vertAlign w:val="superscript"/>
              </w:rPr>
              <w:t>]</w:t>
            </w:r>
            <w:r w:rsidRPr="00BD7FBB">
              <w:rPr>
                <w:vertAlign w:val="superscript"/>
              </w:rPr>
              <w:fldChar w:fldCharType="end"/>
            </w:r>
          </w:p>
        </w:tc>
        <w:tc>
          <w:tcPr>
            <w:tcW w:w="618" w:type="pct"/>
            <w:vAlign w:val="center"/>
          </w:tcPr>
          <w:p w14:paraId="5EE06936" w14:textId="77777777" w:rsidR="00AC526F" w:rsidRDefault="00AC526F" w:rsidP="001E51D5">
            <w:pPr>
              <w:pStyle w:val="Caption"/>
              <w:jc w:val="left"/>
              <w:rPr>
                <w:sz w:val="24"/>
                <w:szCs w:val="24"/>
              </w:rPr>
            </w:pPr>
            <w:r w:rsidRPr="001E031F">
              <w:t>95.999983541</w:t>
            </w:r>
          </w:p>
        </w:tc>
        <w:tc>
          <w:tcPr>
            <w:tcW w:w="419" w:type="pct"/>
            <w:vAlign w:val="center"/>
          </w:tcPr>
          <w:p w14:paraId="6231164E" w14:textId="77777777" w:rsidR="00AC526F" w:rsidRDefault="00AC526F" w:rsidP="001E51D5">
            <w:pPr>
              <w:pStyle w:val="Caption"/>
              <w:jc w:val="left"/>
              <w:rPr>
                <w:sz w:val="24"/>
                <w:szCs w:val="24"/>
              </w:rPr>
            </w:pPr>
            <w:r w:rsidRPr="001E031F">
              <w:t>4</w:t>
            </w:r>
          </w:p>
        </w:tc>
        <w:tc>
          <w:tcPr>
            <w:tcW w:w="531" w:type="pct"/>
            <w:vAlign w:val="center"/>
          </w:tcPr>
          <w:p w14:paraId="10319870" w14:textId="77777777" w:rsidR="00AC526F" w:rsidRDefault="00AC526F" w:rsidP="001E51D5">
            <w:pPr>
              <w:pStyle w:val="Caption"/>
              <w:jc w:val="left"/>
              <w:rPr>
                <w:sz w:val="24"/>
                <w:szCs w:val="24"/>
              </w:rPr>
            </w:pPr>
            <w:r w:rsidRPr="001E031F">
              <w:t>3.22716×10</w:t>
            </w:r>
            <w:r w:rsidRPr="001E031F">
              <w:rPr>
                <w:vertAlign w:val="superscript"/>
              </w:rPr>
              <w:t>-7</w:t>
            </w:r>
          </w:p>
        </w:tc>
        <w:tc>
          <w:tcPr>
            <w:tcW w:w="419" w:type="pct"/>
            <w:vAlign w:val="center"/>
          </w:tcPr>
          <w:p w14:paraId="59B1BBF4" w14:textId="77777777" w:rsidR="00AC526F" w:rsidRDefault="00AC526F" w:rsidP="001E51D5">
            <w:pPr>
              <w:pStyle w:val="Caption"/>
              <w:jc w:val="left"/>
              <w:rPr>
                <w:sz w:val="24"/>
                <w:szCs w:val="24"/>
              </w:rPr>
            </w:pPr>
            <w:r>
              <w:rPr>
                <w:sz w:val="24"/>
                <w:szCs w:val="24"/>
              </w:rPr>
              <w:t>-</w:t>
            </w:r>
          </w:p>
        </w:tc>
        <w:tc>
          <w:tcPr>
            <w:tcW w:w="443" w:type="pct"/>
            <w:vAlign w:val="center"/>
          </w:tcPr>
          <w:p w14:paraId="1284737C" w14:textId="77777777" w:rsidR="00AC526F" w:rsidRDefault="00AC526F" w:rsidP="001E51D5">
            <w:pPr>
              <w:pStyle w:val="Caption"/>
              <w:jc w:val="left"/>
              <w:rPr>
                <w:sz w:val="24"/>
                <w:szCs w:val="24"/>
              </w:rPr>
            </w:pPr>
            <w:r>
              <w:rPr>
                <w:sz w:val="24"/>
                <w:szCs w:val="24"/>
              </w:rPr>
              <w:t>-</w:t>
            </w:r>
          </w:p>
        </w:tc>
        <w:tc>
          <w:tcPr>
            <w:tcW w:w="546" w:type="pct"/>
            <w:vAlign w:val="center"/>
          </w:tcPr>
          <w:p w14:paraId="7E4F087A" w14:textId="77777777" w:rsidR="00AC526F" w:rsidRPr="00D51956" w:rsidRDefault="00AC526F" w:rsidP="001E51D5">
            <w:pPr>
              <w:pStyle w:val="Caption"/>
              <w:jc w:val="left"/>
              <w:rPr>
                <w:sz w:val="24"/>
                <w:szCs w:val="24"/>
              </w:rPr>
            </w:pPr>
            <w:r w:rsidRPr="00D51956">
              <w:rPr>
                <w:sz w:val="24"/>
                <w:szCs w:val="24"/>
              </w:rPr>
              <w:t>1.61358×10</w:t>
            </w:r>
            <w:r w:rsidRPr="00D51956">
              <w:rPr>
                <w:sz w:val="24"/>
                <w:szCs w:val="24"/>
                <w:vertAlign w:val="superscript"/>
              </w:rPr>
              <w:t>-5</w:t>
            </w:r>
          </w:p>
        </w:tc>
      </w:tr>
      <w:tr w:rsidR="008C72EF" w:rsidRPr="00D51956" w14:paraId="3EFC080D" w14:textId="77777777" w:rsidTr="008E309E">
        <w:trPr>
          <w:jc w:val="center"/>
        </w:trPr>
        <w:tc>
          <w:tcPr>
            <w:tcW w:w="804" w:type="pct"/>
            <w:vAlign w:val="center"/>
          </w:tcPr>
          <w:p w14:paraId="157CC95E" w14:textId="77777777" w:rsidR="00AC526F" w:rsidRDefault="00AC526F" w:rsidP="001E51D5">
            <w:pPr>
              <w:pStyle w:val="Caption"/>
              <w:jc w:val="left"/>
              <w:rPr>
                <w:sz w:val="24"/>
                <w:szCs w:val="24"/>
              </w:rPr>
            </w:pPr>
          </w:p>
        </w:tc>
        <w:tc>
          <w:tcPr>
            <w:tcW w:w="718" w:type="pct"/>
            <w:vAlign w:val="center"/>
          </w:tcPr>
          <w:p w14:paraId="6F45C628" w14:textId="77777777" w:rsidR="00AC526F" w:rsidRPr="005518BB" w:rsidRDefault="00AC526F" w:rsidP="001E51D5">
            <w:pPr>
              <w:pStyle w:val="Caption"/>
              <w:jc w:val="left"/>
              <w:rPr>
                <w:sz w:val="24"/>
                <w:szCs w:val="24"/>
              </w:rPr>
            </w:pPr>
          </w:p>
        </w:tc>
        <w:tc>
          <w:tcPr>
            <w:tcW w:w="502" w:type="pct"/>
            <w:vAlign w:val="center"/>
          </w:tcPr>
          <w:p w14:paraId="62CFD069" w14:textId="77777777" w:rsidR="00AC526F" w:rsidRPr="005518BB" w:rsidRDefault="00AC526F" w:rsidP="001E51D5">
            <w:pPr>
              <w:pStyle w:val="Caption"/>
              <w:jc w:val="left"/>
              <w:rPr>
                <w:sz w:val="24"/>
                <w:szCs w:val="24"/>
              </w:rPr>
            </w:pPr>
          </w:p>
        </w:tc>
        <w:tc>
          <w:tcPr>
            <w:tcW w:w="618" w:type="pct"/>
            <w:vAlign w:val="center"/>
          </w:tcPr>
          <w:p w14:paraId="597B2AED" w14:textId="77777777" w:rsidR="00AC526F" w:rsidRDefault="00AC526F" w:rsidP="001E51D5">
            <w:pPr>
              <w:pStyle w:val="Caption"/>
              <w:jc w:val="left"/>
              <w:rPr>
                <w:sz w:val="24"/>
                <w:szCs w:val="24"/>
              </w:rPr>
            </w:pPr>
          </w:p>
        </w:tc>
        <w:tc>
          <w:tcPr>
            <w:tcW w:w="419" w:type="pct"/>
            <w:vAlign w:val="center"/>
          </w:tcPr>
          <w:p w14:paraId="652ABDAE" w14:textId="77777777" w:rsidR="00AC526F" w:rsidRDefault="00AC526F" w:rsidP="001E51D5">
            <w:pPr>
              <w:pStyle w:val="Caption"/>
              <w:jc w:val="left"/>
              <w:rPr>
                <w:sz w:val="24"/>
                <w:szCs w:val="24"/>
              </w:rPr>
            </w:pPr>
          </w:p>
        </w:tc>
        <w:tc>
          <w:tcPr>
            <w:tcW w:w="531" w:type="pct"/>
            <w:vAlign w:val="center"/>
          </w:tcPr>
          <w:p w14:paraId="33BBB885" w14:textId="77777777" w:rsidR="00AC526F" w:rsidRDefault="00AC526F" w:rsidP="001E51D5">
            <w:pPr>
              <w:pStyle w:val="Caption"/>
              <w:jc w:val="left"/>
              <w:rPr>
                <w:sz w:val="24"/>
                <w:szCs w:val="24"/>
              </w:rPr>
            </w:pPr>
          </w:p>
        </w:tc>
        <w:tc>
          <w:tcPr>
            <w:tcW w:w="419" w:type="pct"/>
            <w:vAlign w:val="center"/>
          </w:tcPr>
          <w:p w14:paraId="43A286E8" w14:textId="77777777" w:rsidR="00AC526F" w:rsidRDefault="00AC526F" w:rsidP="001E51D5">
            <w:pPr>
              <w:pStyle w:val="Caption"/>
              <w:jc w:val="left"/>
              <w:rPr>
                <w:sz w:val="24"/>
                <w:szCs w:val="24"/>
              </w:rPr>
            </w:pPr>
          </w:p>
        </w:tc>
        <w:tc>
          <w:tcPr>
            <w:tcW w:w="443" w:type="pct"/>
            <w:vAlign w:val="center"/>
          </w:tcPr>
          <w:p w14:paraId="4D1E3BC9" w14:textId="77777777" w:rsidR="00AC526F" w:rsidRDefault="00AC526F" w:rsidP="001E51D5">
            <w:pPr>
              <w:pStyle w:val="Caption"/>
              <w:jc w:val="left"/>
              <w:rPr>
                <w:sz w:val="24"/>
                <w:szCs w:val="24"/>
              </w:rPr>
            </w:pPr>
          </w:p>
        </w:tc>
        <w:tc>
          <w:tcPr>
            <w:tcW w:w="546" w:type="pct"/>
            <w:vAlign w:val="center"/>
          </w:tcPr>
          <w:p w14:paraId="1BE86F21" w14:textId="77777777" w:rsidR="00AC526F" w:rsidRPr="00D51956" w:rsidRDefault="00AC526F" w:rsidP="001E51D5">
            <w:pPr>
              <w:pStyle w:val="Caption"/>
              <w:jc w:val="left"/>
              <w:rPr>
                <w:sz w:val="24"/>
                <w:szCs w:val="24"/>
              </w:rPr>
            </w:pPr>
          </w:p>
        </w:tc>
      </w:tr>
      <w:tr w:rsidR="008C72EF" w:rsidRPr="00D51956" w14:paraId="06E50698" w14:textId="77777777" w:rsidTr="008E309E">
        <w:trPr>
          <w:jc w:val="center"/>
        </w:trPr>
        <w:tc>
          <w:tcPr>
            <w:tcW w:w="804" w:type="pct"/>
            <w:vAlign w:val="center"/>
          </w:tcPr>
          <w:p w14:paraId="65CDA400" w14:textId="77777777" w:rsidR="00AC526F" w:rsidRDefault="00AC526F" w:rsidP="001E51D5">
            <w:pPr>
              <w:pStyle w:val="Caption"/>
              <w:jc w:val="left"/>
              <w:rPr>
                <w:sz w:val="24"/>
                <w:szCs w:val="24"/>
              </w:rPr>
            </w:pPr>
            <w:r w:rsidRPr="00BD7FBB">
              <w:rPr>
                <w:sz w:val="24"/>
                <w:szCs w:val="24"/>
              </w:rPr>
              <w:t>Post</w:t>
            </w:r>
            <w:r>
              <w:rPr>
                <w:sz w:val="24"/>
                <w:szCs w:val="24"/>
              </w:rPr>
              <w:t xml:space="preserve"> </w:t>
            </w:r>
            <w:r w:rsidRPr="00BD7FBB">
              <w:rPr>
                <w:sz w:val="24"/>
                <w:szCs w:val="24"/>
              </w:rPr>
              <w:t>combustion</w:t>
            </w:r>
          </w:p>
        </w:tc>
        <w:tc>
          <w:tcPr>
            <w:tcW w:w="718" w:type="pct"/>
            <w:vAlign w:val="center"/>
          </w:tcPr>
          <w:p w14:paraId="1D198691" w14:textId="77777777" w:rsidR="00AC526F" w:rsidRPr="005518BB" w:rsidRDefault="00AC526F" w:rsidP="001E51D5">
            <w:pPr>
              <w:pStyle w:val="Caption"/>
              <w:jc w:val="left"/>
              <w:rPr>
                <w:sz w:val="24"/>
                <w:szCs w:val="24"/>
              </w:rPr>
            </w:pPr>
            <w:r>
              <w:rPr>
                <w:sz w:val="24"/>
                <w:szCs w:val="24"/>
              </w:rPr>
              <w:t xml:space="preserve">STP </w:t>
            </w:r>
          </w:p>
        </w:tc>
        <w:tc>
          <w:tcPr>
            <w:tcW w:w="502" w:type="pct"/>
            <w:vAlign w:val="center"/>
          </w:tcPr>
          <w:p w14:paraId="774C3819" w14:textId="0B2C45DD" w:rsidR="00AC526F" w:rsidRPr="005518BB" w:rsidRDefault="00AC526F" w:rsidP="001E51D5">
            <w:pPr>
              <w:pStyle w:val="Caption"/>
              <w:jc w:val="left"/>
              <w:rPr>
                <w:sz w:val="24"/>
                <w:szCs w:val="24"/>
              </w:rPr>
            </w:pPr>
            <w:r>
              <w:rPr>
                <w:sz w:val="24"/>
                <w:szCs w:val="24"/>
              </w:rPr>
              <w:t xml:space="preserve">PCG-1 </w:t>
            </w:r>
            <w:r w:rsidRPr="004F3B80">
              <w:rPr>
                <w:vertAlign w:val="superscript"/>
              </w:rPr>
              <w:fldChar w:fldCharType="begin"/>
            </w:r>
            <w:r w:rsidRPr="004F3B80">
              <w:rPr>
                <w:vertAlign w:val="superscript"/>
              </w:rPr>
              <w:instrText xml:space="preserve"> ADDIN EN.CITE &lt;EndNote&gt;&lt;Cite&gt;&lt;Author&gt;Zhang&lt;/Author&gt;&lt;Year&gt;2017&lt;/Year&gt;&lt;RecNum&gt;1541&lt;/RecNum&gt;&lt;DisplayText&gt;[36]&lt;/DisplayText&gt;&lt;record&gt;&lt;rec-number&gt;1541&lt;/rec-number&gt;&lt;foreign-keys&gt;&lt;key app="EN" db-id="r2p5rr9s7p9xfpe9vz2vwfa7p0eszdv5tvat" timestamp="1523848243"&gt;1541&lt;/key&gt;&lt;/foreign-keys&gt;&lt;ref-type name="Journal Article"&gt;17&lt;/ref-type&gt;&lt;contributors&gt;&lt;authors&gt;&lt;author&gt;Zhang, Wenbin&lt;/author&gt;&lt;author&gt;Sun, Chenggong&lt;/author&gt;&lt;author&gt;Snape, Colin E.&lt;/author&gt;&lt;author&gt;Irons, Robin&lt;/author&gt;&lt;author&gt;Stebbing, Simon&lt;/author&gt;&lt;author&gt;Alderson, Tony&lt;/author&gt;&lt;author&gt;Fitzgerald, David&lt;/author&gt;&lt;author&gt;Liu, Hao&lt;/author&gt;&lt;/authors&gt;&lt;/contributors&gt;&lt;titles&gt;&lt;title&gt;Process simulations of post-combustion CO2 capture for coal and natural gas-fired power plants using a polyethyleneimine/silica adsorbent&lt;/title&gt;&lt;secondary-title&gt;International Journal of Greenhouse Gas Control&lt;/secondary-title&gt;&lt;/titles&gt;&lt;periodical&gt;&lt;full-title&gt;International Journal of Greenhouse Gas Control&lt;/full-title&gt;&lt;/periodical&gt;&lt;pages&gt;276-289&lt;/pages&gt;&lt;volume&gt;58&lt;/volume&gt;&lt;keywords&gt;&lt;keyword&gt;Post-combustion carbon capture&lt;/keyword&gt;&lt;keyword&gt;Solid adsorbent&lt;/keyword&gt;&lt;keyword&gt;Process simulation&lt;/keyword&gt;&lt;keyword&gt;PEI/silica&lt;/keyword&gt;&lt;keyword&gt;Plant efficiency&lt;/keyword&gt;&lt;/keywords&gt;&lt;dates&gt;&lt;year&gt;2017&lt;/year&gt;&lt;pub-dates&gt;&lt;date&gt;2017/03/01/&lt;/date&gt;&lt;/pub-dates&gt;&lt;/dates&gt;&lt;isbn&gt;1750-5836&lt;/isbn&gt;&lt;urls&gt;&lt;related-urls&gt;&lt;url&gt;http://www.sciencedirect.com/science/article/pii/S1750583616306077&lt;/url&gt;&lt;/related-urls&gt;&lt;/urls&gt;&lt;electronic-resource-num&gt;https://doi.org/10.1016/j.ijggc.2016.12.003&lt;/electronic-resource-num&gt;&lt;/record&gt;&lt;/Cite&gt;&lt;/EndNote&gt;</w:instrText>
            </w:r>
            <w:r w:rsidRPr="004F3B80">
              <w:rPr>
                <w:vertAlign w:val="superscript"/>
              </w:rPr>
              <w:fldChar w:fldCharType="separate"/>
            </w:r>
            <w:r w:rsidRPr="004F3B80">
              <w:rPr>
                <w:noProof/>
                <w:vertAlign w:val="superscript"/>
              </w:rPr>
              <w:t>[</w:t>
            </w:r>
            <w:hyperlink w:anchor="_ENREF_36" w:tooltip="Zhang, 2017 #1541" w:history="1">
              <w:r w:rsidRPr="00D458A5">
                <w:rPr>
                  <w:rStyle w:val="Hyperlink"/>
                  <w:noProof/>
                  <w:vertAlign w:val="superscript"/>
                </w:rPr>
                <w:t>36</w:t>
              </w:r>
            </w:hyperlink>
            <w:r w:rsidRPr="004F3B80">
              <w:rPr>
                <w:noProof/>
                <w:vertAlign w:val="superscript"/>
              </w:rPr>
              <w:t>]</w:t>
            </w:r>
            <w:r w:rsidRPr="004F3B80">
              <w:rPr>
                <w:vertAlign w:val="superscript"/>
              </w:rPr>
              <w:fldChar w:fldCharType="end"/>
            </w:r>
          </w:p>
        </w:tc>
        <w:tc>
          <w:tcPr>
            <w:tcW w:w="618" w:type="pct"/>
            <w:vAlign w:val="center"/>
          </w:tcPr>
          <w:p w14:paraId="4211059A" w14:textId="77777777" w:rsidR="00AC526F" w:rsidRDefault="00AC526F" w:rsidP="001E51D5">
            <w:pPr>
              <w:pStyle w:val="Caption"/>
              <w:jc w:val="left"/>
              <w:rPr>
                <w:sz w:val="24"/>
                <w:szCs w:val="24"/>
              </w:rPr>
            </w:pPr>
            <w:r>
              <w:rPr>
                <w:sz w:val="24"/>
                <w:szCs w:val="24"/>
              </w:rPr>
              <w:t>-</w:t>
            </w:r>
          </w:p>
        </w:tc>
        <w:tc>
          <w:tcPr>
            <w:tcW w:w="419" w:type="pct"/>
            <w:vAlign w:val="center"/>
          </w:tcPr>
          <w:p w14:paraId="2210BBCA" w14:textId="77777777" w:rsidR="00AC526F" w:rsidRDefault="00AC526F" w:rsidP="001E51D5">
            <w:pPr>
              <w:pStyle w:val="Caption"/>
              <w:jc w:val="left"/>
              <w:rPr>
                <w:sz w:val="24"/>
                <w:szCs w:val="24"/>
              </w:rPr>
            </w:pPr>
            <w:r>
              <w:rPr>
                <w:sz w:val="24"/>
                <w:szCs w:val="24"/>
              </w:rPr>
              <w:t>85</w:t>
            </w:r>
          </w:p>
        </w:tc>
        <w:tc>
          <w:tcPr>
            <w:tcW w:w="531" w:type="pct"/>
            <w:vAlign w:val="center"/>
          </w:tcPr>
          <w:p w14:paraId="7700FBDD" w14:textId="77777777" w:rsidR="00AC526F" w:rsidRDefault="00AC526F" w:rsidP="001E51D5">
            <w:pPr>
              <w:pStyle w:val="Caption"/>
              <w:jc w:val="left"/>
              <w:rPr>
                <w:sz w:val="24"/>
                <w:szCs w:val="24"/>
              </w:rPr>
            </w:pPr>
            <w:r>
              <w:rPr>
                <w:sz w:val="24"/>
                <w:szCs w:val="24"/>
              </w:rPr>
              <w:t>15</w:t>
            </w:r>
          </w:p>
        </w:tc>
        <w:tc>
          <w:tcPr>
            <w:tcW w:w="419" w:type="pct"/>
            <w:vAlign w:val="center"/>
          </w:tcPr>
          <w:p w14:paraId="7BCB320F" w14:textId="77777777" w:rsidR="00AC526F" w:rsidRDefault="00AC526F" w:rsidP="001E51D5">
            <w:pPr>
              <w:pStyle w:val="Caption"/>
              <w:jc w:val="left"/>
              <w:rPr>
                <w:sz w:val="24"/>
                <w:szCs w:val="24"/>
              </w:rPr>
            </w:pPr>
            <w:r>
              <w:rPr>
                <w:sz w:val="24"/>
                <w:szCs w:val="24"/>
              </w:rPr>
              <w:t>-</w:t>
            </w:r>
          </w:p>
        </w:tc>
        <w:tc>
          <w:tcPr>
            <w:tcW w:w="443" w:type="pct"/>
            <w:vAlign w:val="center"/>
          </w:tcPr>
          <w:p w14:paraId="3D4C757E" w14:textId="77777777" w:rsidR="00AC526F" w:rsidRDefault="00AC526F" w:rsidP="001E51D5">
            <w:pPr>
              <w:pStyle w:val="Caption"/>
              <w:jc w:val="left"/>
              <w:rPr>
                <w:sz w:val="24"/>
                <w:szCs w:val="24"/>
              </w:rPr>
            </w:pPr>
            <w:r>
              <w:rPr>
                <w:sz w:val="24"/>
                <w:szCs w:val="24"/>
              </w:rPr>
              <w:t>-</w:t>
            </w:r>
          </w:p>
        </w:tc>
        <w:tc>
          <w:tcPr>
            <w:tcW w:w="546" w:type="pct"/>
            <w:vAlign w:val="center"/>
          </w:tcPr>
          <w:p w14:paraId="394428FB" w14:textId="77777777" w:rsidR="00AC526F" w:rsidRPr="00D51956" w:rsidRDefault="00AC526F" w:rsidP="001E51D5">
            <w:pPr>
              <w:pStyle w:val="Caption"/>
              <w:jc w:val="left"/>
              <w:rPr>
                <w:sz w:val="24"/>
                <w:szCs w:val="24"/>
              </w:rPr>
            </w:pPr>
            <w:r w:rsidRPr="00D51956">
              <w:rPr>
                <w:sz w:val="24"/>
                <w:szCs w:val="24"/>
              </w:rPr>
              <w:t>-</w:t>
            </w:r>
          </w:p>
        </w:tc>
      </w:tr>
      <w:tr w:rsidR="00C1409A" w:rsidRPr="00D51956" w14:paraId="42158B49" w14:textId="77777777" w:rsidTr="008E309E">
        <w:trPr>
          <w:jc w:val="center"/>
        </w:trPr>
        <w:tc>
          <w:tcPr>
            <w:tcW w:w="804" w:type="pct"/>
            <w:vAlign w:val="center"/>
          </w:tcPr>
          <w:p w14:paraId="1B3AADCB" w14:textId="77777777" w:rsidR="00AC526F" w:rsidRPr="00BD7FBB" w:rsidRDefault="00AC526F" w:rsidP="001E51D5">
            <w:pPr>
              <w:pStyle w:val="Caption"/>
              <w:jc w:val="left"/>
              <w:rPr>
                <w:sz w:val="24"/>
                <w:szCs w:val="24"/>
              </w:rPr>
            </w:pPr>
          </w:p>
        </w:tc>
        <w:tc>
          <w:tcPr>
            <w:tcW w:w="718" w:type="pct"/>
            <w:vAlign w:val="center"/>
          </w:tcPr>
          <w:p w14:paraId="3529FD8B" w14:textId="77777777" w:rsidR="00AC526F" w:rsidRPr="005518BB" w:rsidRDefault="00AC526F" w:rsidP="001E51D5">
            <w:pPr>
              <w:pStyle w:val="Caption"/>
              <w:jc w:val="left"/>
              <w:rPr>
                <w:sz w:val="24"/>
                <w:szCs w:val="24"/>
              </w:rPr>
            </w:pPr>
          </w:p>
        </w:tc>
        <w:tc>
          <w:tcPr>
            <w:tcW w:w="502" w:type="pct"/>
            <w:vAlign w:val="center"/>
          </w:tcPr>
          <w:p w14:paraId="26F08B33" w14:textId="77777777" w:rsidR="00AC526F" w:rsidRPr="005518BB" w:rsidRDefault="00AC526F" w:rsidP="001E51D5">
            <w:pPr>
              <w:pStyle w:val="Caption"/>
              <w:jc w:val="left"/>
              <w:rPr>
                <w:sz w:val="24"/>
                <w:szCs w:val="24"/>
              </w:rPr>
            </w:pPr>
          </w:p>
        </w:tc>
        <w:tc>
          <w:tcPr>
            <w:tcW w:w="618" w:type="pct"/>
            <w:vAlign w:val="center"/>
          </w:tcPr>
          <w:p w14:paraId="7518E4DD" w14:textId="77777777" w:rsidR="00AC526F" w:rsidRDefault="00AC526F" w:rsidP="001E51D5">
            <w:pPr>
              <w:pStyle w:val="Caption"/>
              <w:jc w:val="left"/>
              <w:rPr>
                <w:sz w:val="24"/>
                <w:szCs w:val="24"/>
              </w:rPr>
            </w:pPr>
          </w:p>
        </w:tc>
        <w:tc>
          <w:tcPr>
            <w:tcW w:w="419" w:type="pct"/>
            <w:vAlign w:val="center"/>
          </w:tcPr>
          <w:p w14:paraId="5710DB1C" w14:textId="77777777" w:rsidR="00AC526F" w:rsidRDefault="00AC526F" w:rsidP="001E51D5">
            <w:pPr>
              <w:pStyle w:val="Caption"/>
              <w:jc w:val="left"/>
              <w:rPr>
                <w:sz w:val="24"/>
                <w:szCs w:val="24"/>
              </w:rPr>
            </w:pPr>
          </w:p>
        </w:tc>
        <w:tc>
          <w:tcPr>
            <w:tcW w:w="531" w:type="pct"/>
            <w:vAlign w:val="center"/>
          </w:tcPr>
          <w:p w14:paraId="3CB29F82" w14:textId="77777777" w:rsidR="00AC526F" w:rsidRDefault="00AC526F" w:rsidP="001E51D5">
            <w:pPr>
              <w:pStyle w:val="Caption"/>
              <w:jc w:val="left"/>
              <w:rPr>
                <w:sz w:val="24"/>
                <w:szCs w:val="24"/>
              </w:rPr>
            </w:pPr>
          </w:p>
        </w:tc>
        <w:tc>
          <w:tcPr>
            <w:tcW w:w="419" w:type="pct"/>
            <w:vAlign w:val="center"/>
          </w:tcPr>
          <w:p w14:paraId="2B9E0C01" w14:textId="77777777" w:rsidR="00AC526F" w:rsidRDefault="00AC526F" w:rsidP="001E51D5">
            <w:pPr>
              <w:pStyle w:val="Caption"/>
              <w:jc w:val="left"/>
              <w:rPr>
                <w:sz w:val="24"/>
                <w:szCs w:val="24"/>
              </w:rPr>
            </w:pPr>
          </w:p>
        </w:tc>
        <w:tc>
          <w:tcPr>
            <w:tcW w:w="443" w:type="pct"/>
            <w:vAlign w:val="center"/>
          </w:tcPr>
          <w:p w14:paraId="693F4AAB" w14:textId="77777777" w:rsidR="00AC526F" w:rsidRDefault="00AC526F" w:rsidP="001E51D5">
            <w:pPr>
              <w:pStyle w:val="Caption"/>
              <w:jc w:val="left"/>
              <w:rPr>
                <w:sz w:val="24"/>
                <w:szCs w:val="24"/>
              </w:rPr>
            </w:pPr>
          </w:p>
        </w:tc>
        <w:tc>
          <w:tcPr>
            <w:tcW w:w="546" w:type="pct"/>
            <w:vAlign w:val="center"/>
          </w:tcPr>
          <w:p w14:paraId="3C2066D3" w14:textId="77777777" w:rsidR="00AC526F" w:rsidRPr="00D51956" w:rsidRDefault="00AC526F" w:rsidP="001E51D5">
            <w:pPr>
              <w:pStyle w:val="Caption"/>
              <w:jc w:val="left"/>
              <w:rPr>
                <w:sz w:val="24"/>
                <w:szCs w:val="24"/>
              </w:rPr>
            </w:pPr>
          </w:p>
        </w:tc>
      </w:tr>
      <w:tr w:rsidR="008C72EF" w:rsidRPr="00D51956" w14:paraId="1FC74EE9" w14:textId="77777777" w:rsidTr="008E309E">
        <w:trPr>
          <w:jc w:val="center"/>
        </w:trPr>
        <w:tc>
          <w:tcPr>
            <w:tcW w:w="804" w:type="pct"/>
            <w:vAlign w:val="center"/>
          </w:tcPr>
          <w:p w14:paraId="4F8D592B" w14:textId="77777777" w:rsidR="00AC526F" w:rsidRDefault="00AC526F" w:rsidP="001E51D5">
            <w:pPr>
              <w:pStyle w:val="Caption"/>
              <w:jc w:val="left"/>
              <w:rPr>
                <w:sz w:val="24"/>
                <w:szCs w:val="24"/>
              </w:rPr>
            </w:pPr>
            <w:r>
              <w:rPr>
                <w:sz w:val="24"/>
                <w:szCs w:val="24"/>
              </w:rPr>
              <w:t xml:space="preserve">Biogas </w:t>
            </w:r>
          </w:p>
        </w:tc>
        <w:tc>
          <w:tcPr>
            <w:tcW w:w="718" w:type="pct"/>
            <w:vAlign w:val="center"/>
          </w:tcPr>
          <w:p w14:paraId="7CA2A4CD" w14:textId="77777777" w:rsidR="00AC526F" w:rsidRPr="005518BB" w:rsidRDefault="00AC526F" w:rsidP="001E51D5">
            <w:pPr>
              <w:pStyle w:val="Caption"/>
              <w:jc w:val="left"/>
              <w:rPr>
                <w:sz w:val="24"/>
                <w:szCs w:val="24"/>
              </w:rPr>
            </w:pPr>
            <w:r>
              <w:rPr>
                <w:sz w:val="24"/>
                <w:szCs w:val="24"/>
              </w:rPr>
              <w:t xml:space="preserve">STP </w:t>
            </w:r>
          </w:p>
        </w:tc>
        <w:tc>
          <w:tcPr>
            <w:tcW w:w="502" w:type="pct"/>
            <w:vAlign w:val="center"/>
          </w:tcPr>
          <w:p w14:paraId="0699590B" w14:textId="20CD4DAA" w:rsidR="00AC526F" w:rsidRPr="005518BB" w:rsidRDefault="00AC526F" w:rsidP="001E51D5">
            <w:pPr>
              <w:pStyle w:val="Caption"/>
              <w:jc w:val="left"/>
              <w:rPr>
                <w:sz w:val="24"/>
                <w:szCs w:val="24"/>
              </w:rPr>
            </w:pPr>
            <w:r>
              <w:rPr>
                <w:sz w:val="24"/>
                <w:szCs w:val="24"/>
              </w:rPr>
              <w:t xml:space="preserve">BG-1 </w:t>
            </w:r>
            <w:r w:rsidRPr="004F3B80">
              <w:rPr>
                <w:vertAlign w:val="superscript"/>
              </w:rPr>
              <w:fldChar w:fldCharType="begin"/>
            </w:r>
            <w:r w:rsidRPr="004F3B80">
              <w:rPr>
                <w:vertAlign w:val="superscript"/>
              </w:rPr>
              <w:instrText xml:space="preserve"> ADDIN EN.CITE &lt;EndNote&gt;&lt;Cite&gt;&lt;Author&gt;Favre&lt;/Author&gt;&lt;Year&gt;2009&lt;/Year&gt;&lt;RecNum&gt;1542&lt;/RecNum&gt;&lt;DisplayText&gt;[37]&lt;/DisplayText&gt;&lt;record&gt;&lt;rec-number&gt;1542&lt;/rec-number&gt;&lt;foreign-keys&gt;&lt;key app="EN" db-id="r2p5rr9s7p9xfpe9vz2vwfa7p0eszdv5tvat" timestamp="1523848467"&gt;1542&lt;/key&gt;&lt;/foreign-keys&gt;&lt;ref-type name="Journal Article"&gt;17&lt;/ref-type&gt;&lt;contributors&gt;&lt;authors&gt;&lt;author&gt;Favre, Eric&lt;/author&gt;&lt;author&gt;Bounaceur, Roda&lt;/author&gt;&lt;author&gt;Roizard, Denis&lt;/author&gt;&lt;/authors&gt;&lt;/contributors&gt;&lt;titles&gt;&lt;title&gt;Biogas, membranes and carbon dioxide capture&lt;/title&gt;&lt;secondary-title&gt;Journal of Membrane Science&lt;/secondary-title&gt;&lt;/titles&gt;&lt;periodical&gt;&lt;full-title&gt;Journal of Membrane Science&lt;/full-title&gt;&lt;/periodical&gt;&lt;pages&gt;11-14&lt;/pages&gt;&lt;volume&gt;328&lt;/volume&gt;&lt;number&gt;1&lt;/number&gt;&lt;keywords&gt;&lt;keyword&gt;Biogas&lt;/keyword&gt;&lt;keyword&gt;Carbon dioxide&lt;/keyword&gt;&lt;keyword&gt;Capture&lt;/keyword&gt;&lt;keyword&gt;Energy&lt;/keyword&gt;&lt;keyword&gt;Membranes&lt;/keyword&gt;&lt;keyword&gt;Process&lt;/keyword&gt;&lt;/keywords&gt;&lt;dates&gt;&lt;year&gt;2009&lt;/year&gt;&lt;pub-dates&gt;&lt;date&gt;2009/02/20/&lt;/date&gt;&lt;/pub-dates&gt;&lt;/dates&gt;&lt;isbn&gt;0376-7388&lt;/isbn&gt;&lt;urls&gt;&lt;related-urls&gt;&lt;url&gt;http://www.sciencedirect.com/science/article/pii/S0376738808010429&lt;/url&gt;&lt;/related-urls&gt;&lt;/urls&gt;&lt;electronic-resource-num&gt;https://doi.org/10.1016/j.memsci.2008.12.017&lt;/electronic-resource-num&gt;&lt;/record&gt;&lt;/Cite&gt;&lt;/EndNote&gt;</w:instrText>
            </w:r>
            <w:r w:rsidRPr="004F3B80">
              <w:rPr>
                <w:vertAlign w:val="superscript"/>
              </w:rPr>
              <w:fldChar w:fldCharType="separate"/>
            </w:r>
            <w:r w:rsidRPr="004F3B80">
              <w:rPr>
                <w:noProof/>
                <w:vertAlign w:val="superscript"/>
              </w:rPr>
              <w:t>[</w:t>
            </w:r>
            <w:hyperlink w:anchor="_ENREF_37" w:tooltip="Favre, 2009 #1542" w:history="1">
              <w:r w:rsidRPr="00D458A5">
                <w:rPr>
                  <w:rStyle w:val="Hyperlink"/>
                  <w:noProof/>
                  <w:vertAlign w:val="superscript"/>
                </w:rPr>
                <w:t>37</w:t>
              </w:r>
            </w:hyperlink>
            <w:r w:rsidRPr="004F3B80">
              <w:rPr>
                <w:noProof/>
                <w:vertAlign w:val="superscript"/>
              </w:rPr>
              <w:t>]</w:t>
            </w:r>
            <w:r w:rsidRPr="004F3B80">
              <w:rPr>
                <w:vertAlign w:val="superscript"/>
              </w:rPr>
              <w:fldChar w:fldCharType="end"/>
            </w:r>
          </w:p>
        </w:tc>
        <w:tc>
          <w:tcPr>
            <w:tcW w:w="618" w:type="pct"/>
            <w:vAlign w:val="center"/>
          </w:tcPr>
          <w:p w14:paraId="43F9A52E" w14:textId="77777777" w:rsidR="00AC526F" w:rsidRDefault="00AC526F" w:rsidP="001E51D5">
            <w:pPr>
              <w:pStyle w:val="Caption"/>
              <w:jc w:val="left"/>
              <w:rPr>
                <w:sz w:val="24"/>
                <w:szCs w:val="24"/>
              </w:rPr>
            </w:pPr>
            <w:r>
              <w:rPr>
                <w:sz w:val="24"/>
                <w:szCs w:val="24"/>
              </w:rPr>
              <w:t>50</w:t>
            </w:r>
          </w:p>
        </w:tc>
        <w:tc>
          <w:tcPr>
            <w:tcW w:w="419" w:type="pct"/>
            <w:vAlign w:val="center"/>
          </w:tcPr>
          <w:p w14:paraId="5B42B9AA" w14:textId="77777777" w:rsidR="00AC526F" w:rsidRDefault="00AC526F" w:rsidP="001E51D5">
            <w:pPr>
              <w:pStyle w:val="Caption"/>
              <w:jc w:val="left"/>
              <w:rPr>
                <w:sz w:val="24"/>
                <w:szCs w:val="24"/>
              </w:rPr>
            </w:pPr>
            <w:r>
              <w:rPr>
                <w:sz w:val="24"/>
                <w:szCs w:val="24"/>
              </w:rPr>
              <w:t>-</w:t>
            </w:r>
          </w:p>
        </w:tc>
        <w:tc>
          <w:tcPr>
            <w:tcW w:w="531" w:type="pct"/>
            <w:vAlign w:val="center"/>
          </w:tcPr>
          <w:p w14:paraId="29D99470" w14:textId="77777777" w:rsidR="00AC526F" w:rsidRDefault="00AC526F" w:rsidP="001E51D5">
            <w:pPr>
              <w:pStyle w:val="Caption"/>
              <w:jc w:val="left"/>
              <w:rPr>
                <w:sz w:val="24"/>
                <w:szCs w:val="24"/>
              </w:rPr>
            </w:pPr>
            <w:r>
              <w:rPr>
                <w:sz w:val="24"/>
                <w:szCs w:val="24"/>
              </w:rPr>
              <w:t>50</w:t>
            </w:r>
          </w:p>
        </w:tc>
        <w:tc>
          <w:tcPr>
            <w:tcW w:w="419" w:type="pct"/>
            <w:vAlign w:val="center"/>
          </w:tcPr>
          <w:p w14:paraId="1B2052D3" w14:textId="77777777" w:rsidR="00AC526F" w:rsidRDefault="00AC526F" w:rsidP="001E51D5">
            <w:pPr>
              <w:pStyle w:val="Caption"/>
              <w:jc w:val="left"/>
              <w:rPr>
                <w:sz w:val="24"/>
                <w:szCs w:val="24"/>
              </w:rPr>
            </w:pPr>
            <w:r>
              <w:rPr>
                <w:sz w:val="24"/>
                <w:szCs w:val="24"/>
              </w:rPr>
              <w:t>-</w:t>
            </w:r>
          </w:p>
        </w:tc>
        <w:tc>
          <w:tcPr>
            <w:tcW w:w="443" w:type="pct"/>
            <w:vAlign w:val="center"/>
          </w:tcPr>
          <w:p w14:paraId="42161CBA" w14:textId="77777777" w:rsidR="00AC526F" w:rsidRDefault="00AC526F" w:rsidP="001E51D5">
            <w:pPr>
              <w:pStyle w:val="Caption"/>
              <w:jc w:val="left"/>
              <w:rPr>
                <w:sz w:val="24"/>
                <w:szCs w:val="24"/>
              </w:rPr>
            </w:pPr>
            <w:r>
              <w:rPr>
                <w:sz w:val="24"/>
                <w:szCs w:val="24"/>
              </w:rPr>
              <w:t>-</w:t>
            </w:r>
          </w:p>
        </w:tc>
        <w:tc>
          <w:tcPr>
            <w:tcW w:w="546" w:type="pct"/>
            <w:vAlign w:val="center"/>
          </w:tcPr>
          <w:p w14:paraId="6558EEA0" w14:textId="77777777" w:rsidR="00AC526F" w:rsidRPr="00D51956" w:rsidRDefault="00AC526F" w:rsidP="001E51D5">
            <w:pPr>
              <w:pStyle w:val="Caption"/>
              <w:jc w:val="left"/>
              <w:rPr>
                <w:sz w:val="24"/>
                <w:szCs w:val="24"/>
              </w:rPr>
            </w:pPr>
            <w:r w:rsidRPr="00D51956">
              <w:rPr>
                <w:sz w:val="24"/>
                <w:szCs w:val="24"/>
              </w:rPr>
              <w:t>-</w:t>
            </w:r>
          </w:p>
        </w:tc>
      </w:tr>
      <w:tr w:rsidR="00C1409A" w:rsidRPr="00D51956" w14:paraId="277B088D" w14:textId="77777777" w:rsidTr="008E309E">
        <w:trPr>
          <w:jc w:val="center"/>
        </w:trPr>
        <w:tc>
          <w:tcPr>
            <w:tcW w:w="804" w:type="pct"/>
            <w:vAlign w:val="center"/>
          </w:tcPr>
          <w:p w14:paraId="3C2B11DE" w14:textId="77777777" w:rsidR="00AC526F" w:rsidRDefault="00AC526F" w:rsidP="001E51D5">
            <w:pPr>
              <w:pStyle w:val="Caption"/>
              <w:jc w:val="left"/>
              <w:rPr>
                <w:sz w:val="24"/>
                <w:szCs w:val="24"/>
              </w:rPr>
            </w:pPr>
          </w:p>
        </w:tc>
        <w:tc>
          <w:tcPr>
            <w:tcW w:w="718" w:type="pct"/>
            <w:vAlign w:val="center"/>
          </w:tcPr>
          <w:p w14:paraId="5B594797" w14:textId="77777777" w:rsidR="00AC526F" w:rsidRPr="005518BB" w:rsidRDefault="00AC526F" w:rsidP="001E51D5">
            <w:pPr>
              <w:pStyle w:val="Caption"/>
              <w:jc w:val="left"/>
              <w:rPr>
                <w:sz w:val="24"/>
                <w:szCs w:val="24"/>
              </w:rPr>
            </w:pPr>
          </w:p>
        </w:tc>
        <w:tc>
          <w:tcPr>
            <w:tcW w:w="502" w:type="pct"/>
            <w:vAlign w:val="center"/>
          </w:tcPr>
          <w:p w14:paraId="0B1C52CF" w14:textId="77777777" w:rsidR="00AC526F" w:rsidRPr="005518BB" w:rsidRDefault="00AC526F" w:rsidP="001E51D5">
            <w:pPr>
              <w:pStyle w:val="Caption"/>
              <w:jc w:val="left"/>
              <w:rPr>
                <w:sz w:val="24"/>
                <w:szCs w:val="24"/>
              </w:rPr>
            </w:pPr>
          </w:p>
        </w:tc>
        <w:tc>
          <w:tcPr>
            <w:tcW w:w="618" w:type="pct"/>
            <w:vAlign w:val="center"/>
          </w:tcPr>
          <w:p w14:paraId="58A198B4" w14:textId="77777777" w:rsidR="00AC526F" w:rsidRDefault="00AC526F" w:rsidP="001E51D5">
            <w:pPr>
              <w:pStyle w:val="Caption"/>
              <w:jc w:val="left"/>
              <w:rPr>
                <w:sz w:val="24"/>
                <w:szCs w:val="24"/>
              </w:rPr>
            </w:pPr>
          </w:p>
        </w:tc>
        <w:tc>
          <w:tcPr>
            <w:tcW w:w="419" w:type="pct"/>
            <w:vAlign w:val="center"/>
          </w:tcPr>
          <w:p w14:paraId="4A6C127F" w14:textId="77777777" w:rsidR="00AC526F" w:rsidRDefault="00AC526F" w:rsidP="001E51D5">
            <w:pPr>
              <w:pStyle w:val="Caption"/>
              <w:jc w:val="left"/>
              <w:rPr>
                <w:sz w:val="24"/>
                <w:szCs w:val="24"/>
              </w:rPr>
            </w:pPr>
          </w:p>
        </w:tc>
        <w:tc>
          <w:tcPr>
            <w:tcW w:w="531" w:type="pct"/>
            <w:vAlign w:val="center"/>
          </w:tcPr>
          <w:p w14:paraId="2F0E7B90" w14:textId="77777777" w:rsidR="00AC526F" w:rsidRDefault="00AC526F" w:rsidP="001E51D5">
            <w:pPr>
              <w:pStyle w:val="Caption"/>
              <w:jc w:val="left"/>
              <w:rPr>
                <w:sz w:val="24"/>
                <w:szCs w:val="24"/>
              </w:rPr>
            </w:pPr>
          </w:p>
        </w:tc>
        <w:tc>
          <w:tcPr>
            <w:tcW w:w="419" w:type="pct"/>
            <w:vAlign w:val="center"/>
          </w:tcPr>
          <w:p w14:paraId="59A70C97" w14:textId="77777777" w:rsidR="00AC526F" w:rsidRDefault="00AC526F" w:rsidP="001E51D5">
            <w:pPr>
              <w:pStyle w:val="Caption"/>
              <w:jc w:val="left"/>
              <w:rPr>
                <w:sz w:val="24"/>
                <w:szCs w:val="24"/>
              </w:rPr>
            </w:pPr>
          </w:p>
        </w:tc>
        <w:tc>
          <w:tcPr>
            <w:tcW w:w="443" w:type="pct"/>
            <w:vAlign w:val="center"/>
          </w:tcPr>
          <w:p w14:paraId="789AEF6B" w14:textId="77777777" w:rsidR="00AC526F" w:rsidRDefault="00AC526F" w:rsidP="001E51D5">
            <w:pPr>
              <w:pStyle w:val="Caption"/>
              <w:jc w:val="left"/>
              <w:rPr>
                <w:sz w:val="24"/>
                <w:szCs w:val="24"/>
              </w:rPr>
            </w:pPr>
          </w:p>
        </w:tc>
        <w:tc>
          <w:tcPr>
            <w:tcW w:w="546" w:type="pct"/>
            <w:vAlign w:val="center"/>
          </w:tcPr>
          <w:p w14:paraId="6ADFD1A8" w14:textId="77777777" w:rsidR="00AC526F" w:rsidRPr="00D51956" w:rsidRDefault="00AC526F" w:rsidP="001E51D5">
            <w:pPr>
              <w:pStyle w:val="Caption"/>
              <w:jc w:val="left"/>
              <w:rPr>
                <w:sz w:val="24"/>
                <w:szCs w:val="24"/>
              </w:rPr>
            </w:pPr>
          </w:p>
        </w:tc>
      </w:tr>
      <w:tr w:rsidR="008C72EF" w:rsidRPr="00194695" w14:paraId="602DC078" w14:textId="77777777" w:rsidTr="008E309E">
        <w:trPr>
          <w:jc w:val="center"/>
        </w:trPr>
        <w:tc>
          <w:tcPr>
            <w:tcW w:w="804" w:type="pct"/>
            <w:vAlign w:val="center"/>
          </w:tcPr>
          <w:p w14:paraId="3603E011" w14:textId="22EC095E" w:rsidR="00AC526F" w:rsidRPr="00194695" w:rsidRDefault="00AC526F" w:rsidP="008C72EF">
            <w:pPr>
              <w:pStyle w:val="Caption"/>
              <w:jc w:val="left"/>
              <w:rPr>
                <w:color w:val="FF0000"/>
                <w:sz w:val="24"/>
                <w:szCs w:val="24"/>
              </w:rPr>
            </w:pPr>
            <w:r w:rsidRPr="00194695">
              <w:rPr>
                <w:color w:val="FF0000"/>
                <w:sz w:val="24"/>
                <w:szCs w:val="24"/>
              </w:rPr>
              <w:t xml:space="preserve">Atmospheric </w:t>
            </w:r>
            <w:r w:rsidR="00007E0A" w:rsidRPr="00194695">
              <w:rPr>
                <w:color w:val="FF0000"/>
                <w:sz w:val="24"/>
                <w:szCs w:val="24"/>
              </w:rPr>
              <w:t>air</w:t>
            </w:r>
          </w:p>
        </w:tc>
        <w:tc>
          <w:tcPr>
            <w:tcW w:w="718" w:type="pct"/>
            <w:vAlign w:val="center"/>
          </w:tcPr>
          <w:p w14:paraId="4DB7B3A8" w14:textId="77777777" w:rsidR="00AC526F" w:rsidRPr="00194695" w:rsidRDefault="00AC526F" w:rsidP="001E51D5">
            <w:pPr>
              <w:pStyle w:val="Caption"/>
              <w:jc w:val="left"/>
              <w:rPr>
                <w:color w:val="FF0000"/>
                <w:sz w:val="24"/>
                <w:szCs w:val="24"/>
              </w:rPr>
            </w:pPr>
            <w:r w:rsidRPr="00194695">
              <w:rPr>
                <w:color w:val="FF0000"/>
                <w:sz w:val="24"/>
                <w:szCs w:val="24"/>
              </w:rPr>
              <w:t xml:space="preserve">STP </w:t>
            </w:r>
          </w:p>
        </w:tc>
        <w:tc>
          <w:tcPr>
            <w:tcW w:w="502" w:type="pct"/>
            <w:vAlign w:val="center"/>
          </w:tcPr>
          <w:p w14:paraId="1B7418D0" w14:textId="141A6DCE" w:rsidR="00AC526F" w:rsidRPr="00194695" w:rsidRDefault="00AC526F" w:rsidP="001E51D5">
            <w:pPr>
              <w:pStyle w:val="Caption"/>
              <w:jc w:val="left"/>
              <w:rPr>
                <w:color w:val="FF0000"/>
                <w:sz w:val="24"/>
                <w:szCs w:val="24"/>
              </w:rPr>
            </w:pPr>
            <w:r w:rsidRPr="00194695">
              <w:rPr>
                <w:color w:val="FF0000"/>
                <w:sz w:val="24"/>
                <w:szCs w:val="24"/>
              </w:rPr>
              <w:t>AAG-1</w:t>
            </w:r>
            <w:r w:rsidR="00796BBA" w:rsidRPr="00194695">
              <w:rPr>
                <w:color w:val="FF0000"/>
                <w:sz w:val="24"/>
                <w:szCs w:val="24"/>
              </w:rPr>
              <w:t xml:space="preserve"> </w:t>
            </w:r>
            <w:r w:rsidR="00796BBA" w:rsidRPr="00194695">
              <w:rPr>
                <w:color w:val="FF0000"/>
                <w:vertAlign w:val="superscript"/>
              </w:rPr>
              <w:fldChar w:fldCharType="begin"/>
            </w:r>
            <w:r w:rsidR="00796BBA" w:rsidRPr="00194695">
              <w:rPr>
                <w:color w:val="FF0000"/>
                <w:vertAlign w:val="superscript"/>
              </w:rPr>
              <w:instrText xml:space="preserve"> ADDIN EN.CITE &lt;EndNote&gt;&lt;Cite&gt;&lt;Author&gt;Brimblecombe&lt;/Author&gt;&lt;Year&gt;1996&lt;/Year&gt;&lt;RecNum&gt;1502&lt;/RecNum&gt;&lt;DisplayText&gt;[38]&lt;/DisplayText&gt;&lt;record&gt;&lt;rec-number&gt;1502&lt;/rec-number&gt;&lt;foreign-keys&gt;&lt;key app="EN" db-id="r2p5rr9s7p9xfpe9vz2vwfa7p0eszdv5tvat" timestamp="1522125646"&gt;1502&lt;/key&gt;&lt;/foreign-keys&gt;&lt;ref-type name="Book"&gt;6&lt;/ref-type&gt;&lt;contributors&gt;&lt;authors&gt;&lt;author&gt;Brimblecombe, P.&lt;/author&gt;&lt;/authors&gt;&lt;/contributors&gt;&lt;titles&gt;&lt;title&gt;Air Composition and Chemistry&lt;/title&gt;&lt;/titles&gt;&lt;dates&gt;&lt;year&gt;1996&lt;/year&gt;&lt;/dates&gt;&lt;publisher&gt;Cambridge University Press&lt;/publisher&gt;&lt;isbn&gt;9780521459723&lt;/isbn&gt;&lt;urls&gt;&lt;related-urls&gt;&lt;url&gt;https://books.google.com.hk/books?id=YNL7NZodOvoC&lt;/url&gt;&lt;/related-urls&gt;&lt;/urls&gt;&lt;/record&gt;&lt;/Cite&gt;&lt;/EndNote&gt;</w:instrText>
            </w:r>
            <w:r w:rsidR="00796BBA" w:rsidRPr="00194695">
              <w:rPr>
                <w:color w:val="FF0000"/>
                <w:vertAlign w:val="superscript"/>
              </w:rPr>
              <w:fldChar w:fldCharType="separate"/>
            </w:r>
            <w:r w:rsidR="00796BBA" w:rsidRPr="00194695">
              <w:rPr>
                <w:noProof/>
                <w:color w:val="FF0000"/>
                <w:vertAlign w:val="superscript"/>
              </w:rPr>
              <w:t>[</w:t>
            </w:r>
            <w:hyperlink w:anchor="_ENREF_38" w:tooltip="Brimblecombe, 1996 #1502" w:history="1">
              <w:r w:rsidR="00796BBA" w:rsidRPr="00194695">
                <w:rPr>
                  <w:rStyle w:val="Hyperlink"/>
                  <w:noProof/>
                  <w:color w:val="FF0000"/>
                  <w:vertAlign w:val="superscript"/>
                </w:rPr>
                <w:t>38</w:t>
              </w:r>
            </w:hyperlink>
            <w:r w:rsidR="00796BBA" w:rsidRPr="00194695">
              <w:rPr>
                <w:noProof/>
                <w:color w:val="FF0000"/>
                <w:vertAlign w:val="superscript"/>
              </w:rPr>
              <w:t>]</w:t>
            </w:r>
            <w:r w:rsidR="00796BBA" w:rsidRPr="00194695">
              <w:rPr>
                <w:color w:val="FF0000"/>
                <w:vertAlign w:val="superscript"/>
              </w:rPr>
              <w:fldChar w:fldCharType="end"/>
            </w:r>
          </w:p>
        </w:tc>
        <w:tc>
          <w:tcPr>
            <w:tcW w:w="618" w:type="pct"/>
            <w:vAlign w:val="center"/>
          </w:tcPr>
          <w:p w14:paraId="4FE8A2CD" w14:textId="412FDAA1" w:rsidR="00AC526F" w:rsidRPr="00194695" w:rsidRDefault="008C72EF" w:rsidP="001E51D5">
            <w:pPr>
              <w:pStyle w:val="Caption"/>
              <w:jc w:val="left"/>
              <w:rPr>
                <w:color w:val="FF0000"/>
                <w:sz w:val="24"/>
                <w:szCs w:val="24"/>
              </w:rPr>
            </w:pPr>
            <w:r w:rsidRPr="00194695">
              <w:rPr>
                <w:color w:val="FF0000"/>
                <w:sz w:val="24"/>
                <w:szCs w:val="24"/>
              </w:rPr>
              <w:t>(-)</w:t>
            </w:r>
            <w:r w:rsidRPr="00194695">
              <w:rPr>
                <w:color w:val="FF0000"/>
                <w:sz w:val="24"/>
                <w:szCs w:val="24"/>
                <w:vertAlign w:val="superscript"/>
              </w:rPr>
              <w:t>4</w:t>
            </w:r>
          </w:p>
        </w:tc>
        <w:tc>
          <w:tcPr>
            <w:tcW w:w="419" w:type="pct"/>
            <w:vAlign w:val="center"/>
          </w:tcPr>
          <w:p w14:paraId="2ABA7801" w14:textId="2707066A" w:rsidR="00AC526F" w:rsidRPr="00194695" w:rsidRDefault="008C72EF" w:rsidP="008C72EF">
            <w:pPr>
              <w:pStyle w:val="Caption"/>
              <w:jc w:val="left"/>
              <w:rPr>
                <w:color w:val="FF0000"/>
                <w:sz w:val="24"/>
                <w:szCs w:val="24"/>
              </w:rPr>
            </w:pPr>
            <w:r w:rsidRPr="00194695">
              <w:rPr>
                <w:color w:val="FF0000"/>
                <w:sz w:val="24"/>
                <w:szCs w:val="24"/>
              </w:rPr>
              <w:t>(78.084)</w:t>
            </w:r>
            <w:r w:rsidRPr="00194695">
              <w:rPr>
                <w:color w:val="FF0000"/>
                <w:sz w:val="24"/>
                <w:szCs w:val="24"/>
                <w:vertAlign w:val="superscript"/>
              </w:rPr>
              <w:t>4</w:t>
            </w:r>
          </w:p>
        </w:tc>
        <w:tc>
          <w:tcPr>
            <w:tcW w:w="531" w:type="pct"/>
            <w:vAlign w:val="center"/>
          </w:tcPr>
          <w:p w14:paraId="4E9A768F" w14:textId="3A55C1F5" w:rsidR="00AC526F" w:rsidRPr="00194695" w:rsidRDefault="008C72EF" w:rsidP="001E51D5">
            <w:pPr>
              <w:pStyle w:val="Caption"/>
              <w:jc w:val="left"/>
              <w:rPr>
                <w:color w:val="FF0000"/>
                <w:sz w:val="24"/>
                <w:szCs w:val="24"/>
              </w:rPr>
            </w:pPr>
            <w:r w:rsidRPr="00194695">
              <w:rPr>
                <w:color w:val="FF0000"/>
                <w:sz w:val="24"/>
                <w:szCs w:val="24"/>
              </w:rPr>
              <w:t>(360ppm)</w:t>
            </w:r>
            <w:r w:rsidRPr="00194695">
              <w:rPr>
                <w:color w:val="FF0000"/>
                <w:sz w:val="24"/>
                <w:szCs w:val="24"/>
                <w:vertAlign w:val="superscript"/>
              </w:rPr>
              <w:t>4</w:t>
            </w:r>
          </w:p>
        </w:tc>
        <w:tc>
          <w:tcPr>
            <w:tcW w:w="419" w:type="pct"/>
            <w:vAlign w:val="center"/>
          </w:tcPr>
          <w:p w14:paraId="16C32EA2" w14:textId="41EA7279" w:rsidR="00AC526F" w:rsidRPr="00194695" w:rsidRDefault="008C72EF" w:rsidP="001E51D5">
            <w:pPr>
              <w:pStyle w:val="Caption"/>
              <w:jc w:val="left"/>
              <w:rPr>
                <w:color w:val="FF0000"/>
                <w:sz w:val="24"/>
                <w:szCs w:val="24"/>
              </w:rPr>
            </w:pPr>
            <w:r w:rsidRPr="00194695">
              <w:rPr>
                <w:color w:val="FF0000"/>
                <w:sz w:val="24"/>
                <w:szCs w:val="24"/>
              </w:rPr>
              <w:t>(20.946)</w:t>
            </w:r>
            <w:r w:rsidRPr="00194695">
              <w:rPr>
                <w:color w:val="FF0000"/>
                <w:sz w:val="24"/>
                <w:szCs w:val="24"/>
                <w:vertAlign w:val="superscript"/>
              </w:rPr>
              <w:t>4</w:t>
            </w:r>
          </w:p>
        </w:tc>
        <w:tc>
          <w:tcPr>
            <w:tcW w:w="443" w:type="pct"/>
            <w:vAlign w:val="center"/>
          </w:tcPr>
          <w:p w14:paraId="58E0B8CB" w14:textId="6ECC2B94" w:rsidR="00AC526F" w:rsidRPr="00194695" w:rsidRDefault="008C72EF" w:rsidP="001E51D5">
            <w:pPr>
              <w:pStyle w:val="Caption"/>
              <w:jc w:val="left"/>
              <w:rPr>
                <w:color w:val="FF0000"/>
                <w:sz w:val="24"/>
                <w:szCs w:val="24"/>
              </w:rPr>
            </w:pPr>
            <w:r w:rsidRPr="00194695">
              <w:rPr>
                <w:color w:val="FF0000"/>
                <w:sz w:val="24"/>
                <w:szCs w:val="24"/>
              </w:rPr>
              <w:t>(0.5ppm)</w:t>
            </w:r>
            <w:r w:rsidRPr="00194695">
              <w:rPr>
                <w:color w:val="FF0000"/>
                <w:sz w:val="24"/>
                <w:szCs w:val="24"/>
                <w:vertAlign w:val="superscript"/>
              </w:rPr>
              <w:t>4</w:t>
            </w:r>
          </w:p>
        </w:tc>
        <w:tc>
          <w:tcPr>
            <w:tcW w:w="546" w:type="pct"/>
            <w:vAlign w:val="center"/>
          </w:tcPr>
          <w:p w14:paraId="401E2993" w14:textId="17D37826" w:rsidR="00AC526F" w:rsidRPr="00194695" w:rsidRDefault="008C72EF" w:rsidP="001E51D5">
            <w:pPr>
              <w:pStyle w:val="Caption"/>
              <w:jc w:val="left"/>
              <w:rPr>
                <w:color w:val="FF0000"/>
                <w:sz w:val="24"/>
                <w:szCs w:val="24"/>
              </w:rPr>
            </w:pPr>
            <w:r w:rsidRPr="00194695">
              <w:rPr>
                <w:color w:val="FF0000"/>
                <w:sz w:val="24"/>
                <w:szCs w:val="24"/>
              </w:rPr>
              <w:t>(-)</w:t>
            </w:r>
            <w:r w:rsidRPr="00194695">
              <w:rPr>
                <w:color w:val="FF0000"/>
                <w:sz w:val="24"/>
                <w:szCs w:val="24"/>
                <w:vertAlign w:val="superscript"/>
              </w:rPr>
              <w:t>4</w:t>
            </w:r>
          </w:p>
        </w:tc>
      </w:tr>
      <w:tr w:rsidR="008C72EF" w:rsidRPr="00D51956" w14:paraId="7EF4AECA" w14:textId="77777777" w:rsidTr="008E309E">
        <w:trPr>
          <w:jc w:val="center"/>
        </w:trPr>
        <w:tc>
          <w:tcPr>
            <w:tcW w:w="804" w:type="pct"/>
            <w:vAlign w:val="center"/>
          </w:tcPr>
          <w:p w14:paraId="563DB427" w14:textId="77777777" w:rsidR="00AC526F" w:rsidRPr="005518BB" w:rsidRDefault="00AC526F" w:rsidP="001E51D5">
            <w:pPr>
              <w:pStyle w:val="Caption"/>
              <w:jc w:val="left"/>
              <w:rPr>
                <w:sz w:val="24"/>
                <w:szCs w:val="24"/>
              </w:rPr>
            </w:pPr>
          </w:p>
        </w:tc>
        <w:tc>
          <w:tcPr>
            <w:tcW w:w="718" w:type="pct"/>
            <w:vAlign w:val="center"/>
          </w:tcPr>
          <w:p w14:paraId="18351FFA" w14:textId="77777777" w:rsidR="00AC526F" w:rsidRPr="005518BB" w:rsidRDefault="00AC526F" w:rsidP="001E51D5">
            <w:pPr>
              <w:pStyle w:val="Caption"/>
              <w:jc w:val="left"/>
              <w:rPr>
                <w:sz w:val="24"/>
                <w:szCs w:val="24"/>
              </w:rPr>
            </w:pPr>
          </w:p>
        </w:tc>
        <w:tc>
          <w:tcPr>
            <w:tcW w:w="502" w:type="pct"/>
            <w:vAlign w:val="center"/>
          </w:tcPr>
          <w:p w14:paraId="49186B33" w14:textId="77777777" w:rsidR="00AC526F" w:rsidRPr="005518BB" w:rsidRDefault="00AC526F" w:rsidP="001E51D5">
            <w:pPr>
              <w:pStyle w:val="Caption"/>
              <w:jc w:val="left"/>
              <w:rPr>
                <w:sz w:val="24"/>
                <w:szCs w:val="24"/>
              </w:rPr>
            </w:pPr>
          </w:p>
        </w:tc>
        <w:tc>
          <w:tcPr>
            <w:tcW w:w="618" w:type="pct"/>
            <w:vAlign w:val="center"/>
          </w:tcPr>
          <w:p w14:paraId="48D551E7" w14:textId="77777777" w:rsidR="00AC526F" w:rsidRDefault="00AC526F" w:rsidP="001E51D5">
            <w:pPr>
              <w:pStyle w:val="Caption"/>
              <w:jc w:val="left"/>
              <w:rPr>
                <w:sz w:val="24"/>
                <w:szCs w:val="24"/>
              </w:rPr>
            </w:pPr>
          </w:p>
        </w:tc>
        <w:tc>
          <w:tcPr>
            <w:tcW w:w="419" w:type="pct"/>
            <w:vAlign w:val="center"/>
          </w:tcPr>
          <w:p w14:paraId="3AB3E49C" w14:textId="77777777" w:rsidR="00AC526F" w:rsidRDefault="00AC526F" w:rsidP="001E51D5">
            <w:pPr>
              <w:pStyle w:val="Caption"/>
              <w:jc w:val="left"/>
              <w:rPr>
                <w:sz w:val="24"/>
                <w:szCs w:val="24"/>
              </w:rPr>
            </w:pPr>
          </w:p>
        </w:tc>
        <w:tc>
          <w:tcPr>
            <w:tcW w:w="531" w:type="pct"/>
            <w:vAlign w:val="center"/>
          </w:tcPr>
          <w:p w14:paraId="2255F869" w14:textId="77777777" w:rsidR="00AC526F" w:rsidRDefault="00AC526F" w:rsidP="001E51D5">
            <w:pPr>
              <w:pStyle w:val="Caption"/>
              <w:jc w:val="left"/>
              <w:rPr>
                <w:sz w:val="24"/>
                <w:szCs w:val="24"/>
              </w:rPr>
            </w:pPr>
          </w:p>
        </w:tc>
        <w:tc>
          <w:tcPr>
            <w:tcW w:w="419" w:type="pct"/>
            <w:vAlign w:val="center"/>
          </w:tcPr>
          <w:p w14:paraId="57278F69" w14:textId="77777777" w:rsidR="00AC526F" w:rsidRDefault="00AC526F" w:rsidP="001E51D5">
            <w:pPr>
              <w:pStyle w:val="Caption"/>
              <w:jc w:val="left"/>
              <w:rPr>
                <w:sz w:val="24"/>
                <w:szCs w:val="24"/>
              </w:rPr>
            </w:pPr>
          </w:p>
        </w:tc>
        <w:tc>
          <w:tcPr>
            <w:tcW w:w="443" w:type="pct"/>
            <w:vAlign w:val="center"/>
          </w:tcPr>
          <w:p w14:paraId="23B5A2FC" w14:textId="77777777" w:rsidR="00AC526F" w:rsidRDefault="00AC526F" w:rsidP="001E51D5">
            <w:pPr>
              <w:pStyle w:val="Caption"/>
              <w:jc w:val="left"/>
              <w:rPr>
                <w:sz w:val="24"/>
                <w:szCs w:val="24"/>
              </w:rPr>
            </w:pPr>
          </w:p>
        </w:tc>
        <w:tc>
          <w:tcPr>
            <w:tcW w:w="546" w:type="pct"/>
            <w:vAlign w:val="center"/>
          </w:tcPr>
          <w:p w14:paraId="0A3A7059" w14:textId="77777777" w:rsidR="00AC526F" w:rsidRPr="00D51956" w:rsidRDefault="00AC526F" w:rsidP="001E51D5">
            <w:pPr>
              <w:pStyle w:val="Caption"/>
              <w:jc w:val="left"/>
              <w:rPr>
                <w:sz w:val="24"/>
                <w:szCs w:val="24"/>
              </w:rPr>
            </w:pPr>
          </w:p>
        </w:tc>
      </w:tr>
      <w:tr w:rsidR="00AC526F" w:rsidRPr="00FA4619" w14:paraId="68A5E2AC" w14:textId="77777777" w:rsidTr="00C1409A">
        <w:trPr>
          <w:jc w:val="center"/>
        </w:trPr>
        <w:tc>
          <w:tcPr>
            <w:tcW w:w="5000" w:type="pct"/>
            <w:gridSpan w:val="9"/>
            <w:vAlign w:val="center"/>
          </w:tcPr>
          <w:p w14:paraId="0BE27EE3" w14:textId="77777777" w:rsidR="00AC526F" w:rsidRPr="00EC67BF" w:rsidRDefault="00AC526F" w:rsidP="001E51D5">
            <w:pPr>
              <w:pStyle w:val="Caption"/>
              <w:jc w:val="left"/>
              <w:rPr>
                <w:b/>
                <w:bCs/>
              </w:rPr>
            </w:pPr>
            <w:r w:rsidRPr="00EC67BF">
              <w:rPr>
                <w:b/>
                <w:bCs/>
              </w:rPr>
              <w:t xml:space="preserve">Notes: </w:t>
            </w:r>
          </w:p>
          <w:p w14:paraId="0B2A758D" w14:textId="77777777" w:rsidR="00AC526F" w:rsidRDefault="00AC526F" w:rsidP="001E51D5">
            <w:pPr>
              <w:pStyle w:val="Caption"/>
              <w:jc w:val="left"/>
              <w:rPr>
                <w:sz w:val="24"/>
                <w:szCs w:val="24"/>
              </w:rPr>
            </w:pPr>
            <w:r w:rsidRPr="00E11822">
              <w:rPr>
                <w:sz w:val="24"/>
                <w:szCs w:val="24"/>
                <w:vertAlign w:val="superscript"/>
              </w:rPr>
              <w:t>1</w:t>
            </w:r>
            <w:r>
              <w:rPr>
                <w:sz w:val="24"/>
                <w:szCs w:val="24"/>
              </w:rPr>
              <w:t xml:space="preserve"> – natural gas contains a number of hydrocarbons heavier than methane, however, due to absence of reactivity data of such compounds, methane is considered as the sole present hydrocarbon. </w:t>
            </w:r>
          </w:p>
          <w:p w14:paraId="76EC66B4" w14:textId="77777777" w:rsidR="00AC526F" w:rsidRDefault="00AC526F" w:rsidP="001E51D5">
            <w:pPr>
              <w:jc w:val="left"/>
            </w:pPr>
            <w:r w:rsidRPr="00A97228">
              <w:rPr>
                <w:vertAlign w:val="superscript"/>
              </w:rPr>
              <w:t>2</w:t>
            </w:r>
            <w:r>
              <w:t xml:space="preserve"> – numbers in parenthesis show the composition of methane without note # 1. </w:t>
            </w:r>
          </w:p>
          <w:p w14:paraId="4584D5FE" w14:textId="77777777" w:rsidR="00AC526F" w:rsidRDefault="00AC526F" w:rsidP="001E51D5">
            <w:pPr>
              <w:jc w:val="left"/>
            </w:pPr>
            <w:r w:rsidRPr="00A00FF8">
              <w:rPr>
                <w:vertAlign w:val="superscript"/>
              </w:rPr>
              <w:t>3</w:t>
            </w:r>
            <w:r>
              <w:t xml:space="preserve"> – the water content in gas mixture itself, prior to addition of any moisture. </w:t>
            </w:r>
          </w:p>
          <w:p w14:paraId="662D0857" w14:textId="65AE5033" w:rsidR="00007E0A" w:rsidRPr="00007E0A" w:rsidRDefault="00007E0A" w:rsidP="00BC36A1">
            <w:r w:rsidRPr="00007E0A">
              <w:rPr>
                <w:vertAlign w:val="superscript"/>
              </w:rPr>
              <w:t>4</w:t>
            </w:r>
            <w:r w:rsidRPr="00007E0A">
              <w:t xml:space="preserve"> – dry unpolluted atmospheric air composition</w:t>
            </w:r>
            <w:r w:rsidR="00F21427">
              <w:t xml:space="preserve"> retrieved from ref. </w:t>
            </w:r>
            <w:r w:rsidR="00F21427" w:rsidRPr="00796BBA">
              <w:rPr>
                <w:vertAlign w:val="superscript"/>
              </w:rPr>
              <w:fldChar w:fldCharType="begin"/>
            </w:r>
            <w:r w:rsidR="00F21427" w:rsidRPr="00796BBA">
              <w:rPr>
                <w:vertAlign w:val="superscript"/>
              </w:rPr>
              <w:instrText xml:space="preserve"> ADDIN EN.CITE &lt;EndNote&gt;&lt;Cite&gt;&lt;Author&gt;Brimblecombe&lt;/Author&gt;&lt;Year&gt;1996&lt;/Year&gt;&lt;RecNum&gt;1502&lt;/RecNum&gt;&lt;DisplayText&gt;[38]&lt;/DisplayText&gt;&lt;record&gt;&lt;rec-number&gt;1502&lt;/rec-number&gt;&lt;foreign-keys&gt;&lt;key app="EN" db-id="r2p5rr9s7p9xfpe9vz2vwfa7p0eszdv5tvat" timestamp="1522125646"&gt;1502&lt;/key&gt;&lt;/foreign-keys&gt;&lt;ref-type name="Book"&gt;6&lt;/ref-type&gt;&lt;contributors&gt;&lt;authors&gt;&lt;author&gt;Brimblecombe, P.&lt;/author&gt;&lt;/authors&gt;&lt;/contributors&gt;&lt;titles&gt;&lt;title&gt;Air Composition and Chemistry&lt;/title&gt;&lt;/titles&gt;&lt;dates&gt;&lt;year&gt;1996&lt;/year&gt;&lt;/dates&gt;&lt;publisher&gt;Cambridge University Press&lt;/publisher&gt;&lt;isbn&gt;9780521459723&lt;/isbn&gt;&lt;urls&gt;&lt;related-urls&gt;&lt;url&gt;https://books.google.com.hk/books?id=YNL7NZodOvoC&lt;/url&gt;&lt;/related-urls&gt;&lt;/urls&gt;&lt;/record&gt;&lt;/Cite&gt;&lt;/EndNote&gt;</w:instrText>
            </w:r>
            <w:r w:rsidR="00F21427" w:rsidRPr="00796BBA">
              <w:rPr>
                <w:vertAlign w:val="superscript"/>
              </w:rPr>
              <w:fldChar w:fldCharType="separate"/>
            </w:r>
            <w:r w:rsidR="00F21427" w:rsidRPr="00796BBA">
              <w:rPr>
                <w:noProof/>
                <w:vertAlign w:val="superscript"/>
              </w:rPr>
              <w:t>[</w:t>
            </w:r>
            <w:hyperlink w:anchor="_ENREF_38" w:tooltip="Brimblecombe, 1996 #1502" w:history="1">
              <w:r w:rsidR="00F21427" w:rsidRPr="00D458A5">
                <w:rPr>
                  <w:rStyle w:val="Hyperlink"/>
                  <w:noProof/>
                  <w:vertAlign w:val="superscript"/>
                </w:rPr>
                <w:t>38</w:t>
              </w:r>
            </w:hyperlink>
            <w:r w:rsidR="00F21427" w:rsidRPr="00796BBA">
              <w:rPr>
                <w:noProof/>
                <w:vertAlign w:val="superscript"/>
              </w:rPr>
              <w:t>]</w:t>
            </w:r>
            <w:r w:rsidR="00F21427" w:rsidRPr="00796BBA">
              <w:rPr>
                <w:vertAlign w:val="superscript"/>
              </w:rPr>
              <w:fldChar w:fldCharType="end"/>
            </w:r>
            <w:r w:rsidR="00BC36A1">
              <w:t xml:space="preserve">, </w:t>
            </w:r>
            <w:r w:rsidR="00BC36A1" w:rsidRPr="00BC36A1">
              <w:t xml:space="preserve">due to absence of reactivity data of </w:t>
            </w:r>
            <w:r w:rsidR="00BC36A1">
              <w:t xml:space="preserve">other </w:t>
            </w:r>
            <w:r w:rsidR="00BC36A1" w:rsidRPr="00BC36A1">
              <w:t>compounds</w:t>
            </w:r>
            <w:r w:rsidR="00BC36A1">
              <w:t xml:space="preserve">, those are ignored and not reported. </w:t>
            </w:r>
          </w:p>
        </w:tc>
      </w:tr>
    </w:tbl>
    <w:p w14:paraId="13EB985D" w14:textId="526A596C" w:rsidR="00F21427" w:rsidRDefault="00F21427" w:rsidP="00F21427">
      <w:pPr>
        <w:rPr>
          <w:vertAlign w:val="superscript"/>
        </w:rPr>
      </w:pPr>
    </w:p>
    <w:p w14:paraId="54F56D6F" w14:textId="77777777" w:rsidR="00F21427" w:rsidRDefault="00F21427" w:rsidP="00F21427">
      <w:pPr>
        <w:sectPr w:rsidR="00F21427" w:rsidSect="008C72EF">
          <w:pgSz w:w="16838" w:h="11906" w:orient="landscape" w:code="9"/>
          <w:pgMar w:top="1440" w:right="1440" w:bottom="1440" w:left="1440" w:header="720" w:footer="720" w:gutter="0"/>
          <w:lnNumType w:countBy="1"/>
          <w:cols w:space="720"/>
          <w:docGrid w:linePitch="360"/>
        </w:sectPr>
      </w:pPr>
    </w:p>
    <w:p w14:paraId="3500DAAF" w14:textId="66A1206E" w:rsidR="001C61B9" w:rsidRPr="00653EC7" w:rsidRDefault="001C61B9" w:rsidP="001E031F">
      <w:moveFromRangeStart w:id="338" w:author="Milad Asgarpour Khansary" w:date="2018-04-25T15:57:00Z" w:name="move512435153"/>
      <w:moveFrom w:id="339" w:author="Milad Asgarpour Khansary" w:date="2018-04-25T15:57:00Z">
        <w:r w:rsidRPr="00653EC7" w:rsidDel="009451EA">
          <w:lastRenderedPageBreak/>
          <w:t xml:space="preserve">For each aforementioned studied scenario, </w:t>
        </w:r>
        <w:r w:rsidR="00805D50" w:rsidDel="009451EA">
          <w:t xml:space="preserve">different moisture contents were introduced using the aforementioned loading step and then </w:t>
        </w:r>
        <w:r w:rsidRPr="00653EC7" w:rsidDel="009451EA">
          <w:t>the corresponding reaction sub-processes in process network were enabled and the calculations were performed for a</w:t>
        </w:r>
        <w:r w:rsidR="00805D50" w:rsidDel="009451EA">
          <w:t xml:space="preserve"> total </w:t>
        </w:r>
        <w:r w:rsidRPr="00653EC7" w:rsidDel="009451EA">
          <w:t xml:space="preserve">operating period of 24 hours (24×60 minutes). </w:t>
        </w:r>
      </w:moveFrom>
      <w:moveFromRangeEnd w:id="338"/>
    </w:p>
    <w:p w14:paraId="050F74AB" w14:textId="16F815C1" w:rsidR="002768EC" w:rsidRPr="00F14000" w:rsidRDefault="002768EC" w:rsidP="00DA2B9E">
      <w:pPr>
        <w:pStyle w:val="Heading1"/>
      </w:pPr>
      <w:bookmarkStart w:id="340" w:name="_Toc496876306"/>
      <w:r w:rsidRPr="00F14000">
        <w:t xml:space="preserve">Results </w:t>
      </w:r>
      <w:r w:rsidR="00846A4A" w:rsidRPr="00F14000">
        <w:t>and discussion</w:t>
      </w:r>
    </w:p>
    <w:p w14:paraId="71ED4467" w14:textId="43B2BDCD" w:rsidR="0050557B" w:rsidRPr="00140530" w:rsidRDefault="0050557B" w:rsidP="0050557B">
      <w:pPr>
        <w:pStyle w:val="Heading2"/>
        <w:rPr>
          <w:highlight w:val="yellow"/>
        </w:rPr>
      </w:pPr>
      <w:r w:rsidRPr="00140530">
        <w:rPr>
          <w:highlight w:val="yellow"/>
        </w:rPr>
        <w:t xml:space="preserve">Summary of reactivity data </w:t>
      </w:r>
    </w:p>
    <w:p w14:paraId="49104BA9" w14:textId="1BA1A9C0" w:rsidR="00D57F1A" w:rsidRDefault="004F201D" w:rsidP="00995BB6">
      <w:r>
        <w:t>In</w:t>
      </w:r>
      <w:r w:rsidR="007D6726">
        <w:t xml:space="preserve"> </w:t>
      </w:r>
      <w:r w:rsidR="007D6726">
        <w:fldChar w:fldCharType="begin"/>
      </w:r>
      <w:r w:rsidR="007D6726">
        <w:instrText xml:space="preserve"> REF _Ref509851031 \h </w:instrText>
      </w:r>
      <w:r w:rsidR="007D6726">
        <w:fldChar w:fldCharType="separate"/>
      </w:r>
      <w:r w:rsidR="00EF0B98" w:rsidRPr="00B31784">
        <w:t xml:space="preserve">Table </w:t>
      </w:r>
      <w:r w:rsidR="00EF0B98">
        <w:rPr>
          <w:noProof/>
        </w:rPr>
        <w:t>2</w:t>
      </w:r>
      <w:r w:rsidR="007D6726">
        <w:fldChar w:fldCharType="end"/>
      </w:r>
      <w:r w:rsidR="007D6726">
        <w:t xml:space="preserve">, </w:t>
      </w:r>
      <w:r>
        <w:t xml:space="preserve">the minimum activation </w:t>
      </w:r>
      <w:r w:rsidRPr="00F14000">
        <w:rPr>
          <w:i/>
          <w:iCs/>
        </w:rPr>
        <w:t>∆G</w:t>
      </w:r>
      <w:r>
        <w:t xml:space="preserve">s for the individual gas reactions with lithium </w:t>
      </w:r>
      <w:r w:rsidR="009F110E">
        <w:t>i</w:t>
      </w:r>
      <w:r w:rsidR="00DA55AF">
        <w:t xml:space="preserve">n presence of moisture </w:t>
      </w:r>
      <w:r>
        <w:t xml:space="preserve">are listed with a comparison of their relative magnitude as well as the corresponding rate constant ratios. Noting to the </w:t>
      </w:r>
      <w:r w:rsidRPr="00F14000">
        <w:t>release</w:t>
      </w:r>
      <w:r w:rsidR="003D5649">
        <w:t>d</w:t>
      </w:r>
      <w:r w:rsidRPr="00F14000">
        <w:t xml:space="preserve"> energy </w:t>
      </w:r>
      <w:r>
        <w:t xml:space="preserve">due to the fast and immediate reaction of water and lithium </w:t>
      </w:r>
      <w:r w:rsidRPr="00F14000">
        <w:t>(≈ 430 kJ/mol)</w:t>
      </w:r>
      <w:r w:rsidR="004E7C32">
        <w:t xml:space="preserve"> </w:t>
      </w:r>
      <w:r w:rsidR="004E7C32">
        <w:fldChar w:fldCharType="begin"/>
      </w:r>
      <w:r w:rsidR="001947C9">
        <w:instrText xml:space="preserve"> ADDIN EN.CITE &lt;EndNote&gt;&lt;Cite&gt;&lt;Author&gt;Milad Asgarpour Khansary&lt;/Author&gt;&lt;Year&gt;2018&lt;/Year&gt;&lt;RecNum&gt;1520&lt;/RecNum&gt;&lt;DisplayText&gt;[18]&lt;/DisplayText&gt;&lt;record&gt;&lt;rec-number&gt;1520&lt;/rec-number&gt;&lt;foreign-keys&gt;&lt;key app="EN" db-id="r2p5rr9s7p9xfpe9vz2vwfa7p0eszdv5tvat" timestamp="1524629165"&gt;1520&lt;/key&gt;&lt;key app="ENWeb" db-id=""&gt;0&lt;/key&gt;&lt;/foreign-keys&gt;&lt;ref-type name="Journal Article"&gt;17&lt;/ref-type&gt;&lt;contributors&gt;&lt;authors&gt;&lt;author&gt;Milad Asgarpour Khansary, &lt;/author&gt;&lt;author&gt;Jin Shang, &lt;/author&gt;&lt;author&gt;Saeed Shirazian&lt;/author&gt;&lt;/authors&gt;&lt;/contributors&gt;&lt;titles&gt;&lt;title&gt;Facilitated dissociation of water in the presence of Lithium metal at ambient temperature as a requisite for lithium-gas reaction&lt;/title&gt;&lt;secondary-title&gt;Journal of Physical Chemistry C&lt;/secondary-title&gt;&lt;/titles&gt;&lt;periodical&gt;&lt;full-title&gt;Journal of Physical Chemistry C&lt;/full-title&gt;&lt;/periodical&gt;&lt;dates&gt;&lt;year&gt;2018&lt;/year&gt;&lt;/dates&gt;&lt;urls&gt;&lt;/urls&gt;&lt;research-notes&gt;Li Backup files &lt;/research-notes&gt;&lt;/record&gt;&lt;/Cite&gt;&lt;/EndNote&gt;</w:instrText>
      </w:r>
      <w:r w:rsidR="004E7C32">
        <w:fldChar w:fldCharType="separate"/>
      </w:r>
      <w:r w:rsidR="001947C9">
        <w:rPr>
          <w:noProof/>
        </w:rPr>
        <w:t>[</w:t>
      </w:r>
      <w:hyperlink w:anchor="_ENREF_18" w:tooltip="Milad Asgarpour Khansary, 2018 #1520" w:history="1">
        <w:r w:rsidR="001947C9" w:rsidRPr="00D458A5">
          <w:rPr>
            <w:rStyle w:val="Hyperlink"/>
            <w:noProof/>
          </w:rPr>
          <w:t>18</w:t>
        </w:r>
      </w:hyperlink>
      <w:r w:rsidR="001947C9">
        <w:rPr>
          <w:noProof/>
        </w:rPr>
        <w:t>]</w:t>
      </w:r>
      <w:r w:rsidR="004E7C32">
        <w:fldChar w:fldCharType="end"/>
      </w:r>
      <w:r w:rsidR="002A2ADF">
        <w:t>, it is eviden</w:t>
      </w:r>
      <w:r w:rsidR="00323E2D">
        <w:t>t</w:t>
      </w:r>
      <w:r w:rsidR="002A2ADF">
        <w:t xml:space="preserve"> why the presence of water enables the reaction of lithium with gases</w:t>
      </w:r>
      <w:r w:rsidR="00390B0B">
        <w:t xml:space="preserve"> as obverted in literature </w:t>
      </w:r>
      <w:r w:rsidR="00390B0B">
        <w:fldChar w:fldCharType="begin"/>
      </w:r>
      <w:r w:rsidR="00390B0B">
        <w:instrText xml:space="preserve"> ADDIN EN.CITE &lt;EndNote&gt;&lt;Cite&gt;&lt;Author&gt;Rhein&lt;/Author&gt;&lt;Year&gt;1990&lt;/Year&gt;&lt;RecNum&gt;690&lt;/RecNum&gt;&lt;DisplayText&gt;[14, 15]&lt;/DisplayText&gt;&lt;record&gt;&lt;rec-number&gt;690&lt;/rec-number&gt;&lt;foreign-keys&gt;&lt;key app="EN" db-id="r2p5rr9s7p9xfpe9vz2vwfa7p0eszdv5tvat" timestamp="1498347475"&gt;690&lt;/key&gt;&lt;key app="ENWeb" db-id=""&gt;0&lt;/key&gt;&lt;/foreign-keys&gt;&lt;ref-type name="Report"&gt;27&lt;/ref-type&gt;&lt;contributors&gt;&lt;authors&gt;&lt;author&gt;Robert A. Rhein&lt;/author&gt;&lt;/authors&gt;&lt;/contributors&gt;&lt;titles&gt;&lt;title&gt;Lithium Combustion: A Review&lt;/title&gt;&lt;secondary-title&gt;Naval Air Systems Command&lt;/secondary-title&gt;&lt;/titles&gt;&lt;dates&gt;&lt;year&gt;1990&lt;/year&gt;&lt;/dates&gt;&lt;urls&gt;&lt;/urls&gt;&lt;research-notes&gt;Li + gas reactivity&lt;/research-notes&gt;&lt;/record&gt;&lt;/Cite&gt;&lt;Cite&gt;&lt;Author&gt;Schiemann&lt;/Author&gt;&lt;Year&gt;2016&lt;/Year&gt;&lt;RecNum&gt;681&lt;/RecNum&gt;&lt;record&gt;&lt;rec-number&gt;681&lt;/rec-number&gt;&lt;foreign-keys&gt;&lt;key app="EN" db-id="r2p5rr9s7p9xfpe9vz2vwfa7p0eszdv5tvat" timestamp="1497600347"&gt;681&lt;/key&gt;&lt;key app="ENWeb" db-id=""&gt;0&lt;/key&gt;&lt;/foreign-keys&gt;&lt;ref-type name="Journal Article"&gt;17&lt;/ref-type&gt;&lt;contributors&gt;&lt;authors&gt;&lt;author&gt;Schiemann, Martin&lt;/author&gt;&lt;author&gt;Bergthorson, Jeffrey&lt;/author&gt;&lt;author&gt;Fischer, Peter&lt;/author&gt;&lt;author&gt;Scherer, Viktor&lt;/author&gt;&lt;author&gt;Taroata, Dan&lt;/author&gt;&lt;author&gt;Schmid, Günther&lt;/author&gt;&lt;/authors&gt;&lt;/contributors&gt;&lt;titles&gt;&lt;title&gt;A review on lithium combustion&lt;/title&gt;&lt;secondary-title&gt;Applied Energy&lt;/secondary-title&gt;&lt;/titles&gt;&lt;periodical&gt;&lt;full-title&gt;Applied Energy&lt;/full-title&gt;&lt;/periodical&gt;&lt;pages&gt;948-965&lt;/pages&gt;&lt;volume&gt;162&lt;/volume&gt;&lt;dates&gt;&lt;year&gt;2016&lt;/year&gt;&lt;/dates&gt;&lt;isbn&gt;03062619&lt;/isbn&gt;&lt;urls&gt;&lt;/urls&gt;&lt;electronic-resource-num&gt;10.1016/j.apenergy.2015.10.172&lt;/electronic-resource-num&gt;&lt;research-notes&gt;Li + gas reactivity&lt;/research-notes&gt;&lt;/record&gt;&lt;/Cite&gt;&lt;/EndNote&gt;</w:instrText>
      </w:r>
      <w:r w:rsidR="00390B0B">
        <w:fldChar w:fldCharType="separate"/>
      </w:r>
      <w:r w:rsidR="00390B0B">
        <w:rPr>
          <w:noProof/>
        </w:rPr>
        <w:t>[</w:t>
      </w:r>
      <w:hyperlink w:anchor="_ENREF_14" w:tooltip="Rhein, 1990 #690" w:history="1">
        <w:r w:rsidR="00390B0B" w:rsidRPr="00D458A5">
          <w:rPr>
            <w:rStyle w:val="Hyperlink"/>
            <w:noProof/>
          </w:rPr>
          <w:t>14</w:t>
        </w:r>
      </w:hyperlink>
      <w:r w:rsidR="00390B0B">
        <w:rPr>
          <w:noProof/>
        </w:rPr>
        <w:t xml:space="preserve">, </w:t>
      </w:r>
      <w:hyperlink w:anchor="_ENREF_15" w:tooltip="Schiemann, 2016 #681" w:history="1">
        <w:r w:rsidR="00390B0B" w:rsidRPr="00D458A5">
          <w:rPr>
            <w:rStyle w:val="Hyperlink"/>
            <w:noProof/>
          </w:rPr>
          <w:t>15</w:t>
        </w:r>
      </w:hyperlink>
      <w:r w:rsidR="00390B0B">
        <w:rPr>
          <w:noProof/>
        </w:rPr>
        <w:t>]</w:t>
      </w:r>
      <w:r w:rsidR="00390B0B">
        <w:fldChar w:fldCharType="end"/>
      </w:r>
      <w:r w:rsidR="002A2ADF">
        <w:t xml:space="preserve">. </w:t>
      </w:r>
      <w:r w:rsidR="00D57F1A">
        <w:t>In fact, t</w:t>
      </w:r>
      <w:r w:rsidR="003D5649">
        <w:t xml:space="preserve">his </w:t>
      </w:r>
      <w:r w:rsidR="002A2ADF">
        <w:t>released energy</w:t>
      </w:r>
      <w:r w:rsidR="000065D2">
        <w:t xml:space="preserve"> is </w:t>
      </w:r>
      <w:r w:rsidR="00323E2D">
        <w:t>sufficient</w:t>
      </w:r>
      <w:r w:rsidR="000065D2">
        <w:t xml:space="preserve"> to</w:t>
      </w:r>
      <w:r w:rsidR="002A2ADF">
        <w:t xml:space="preserve"> </w:t>
      </w:r>
      <w:r w:rsidR="00323E2D">
        <w:t xml:space="preserve">overcome </w:t>
      </w:r>
      <w:r w:rsidR="002A2ADF">
        <w:t xml:space="preserve">the energy </w:t>
      </w:r>
      <w:r w:rsidR="00323E2D">
        <w:t xml:space="preserve">barrier </w:t>
      </w:r>
      <w:r w:rsidR="002A2ADF">
        <w:t>and then such reactions occur in moist environment</w:t>
      </w:r>
      <w:r w:rsidR="00B75240">
        <w:t xml:space="preserve">. </w:t>
      </w:r>
      <w:r w:rsidR="00DA55AF">
        <w:t xml:space="preserve">However, as high contents of moisture plays as a heat/energy sink, the use of low moisture contents is advised </w:t>
      </w:r>
      <w:r w:rsidR="00DA55AF">
        <w:fldChar w:fldCharType="begin">
          <w:fldData xml:space="preserve">PEVuZE5vdGU+PENpdGU+PEF1dGhvcj5NY0JyaWRlPC9BdXRob3I+PFllYXI+MjAxNzwvWWVhcj48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</w:fldData>
        </w:fldChar>
      </w:r>
      <w:r w:rsidR="00995BB6">
        <w:instrText xml:space="preserve"> ADDIN EN.CITE </w:instrText>
      </w:r>
      <w:r w:rsidR="00995BB6">
        <w:fldChar w:fldCharType="begin">
          <w:fldData xml:space="preserve">PEVuZE5vdGU+PENpdGU+PEF1dGhvcj5NY0JyaWRlPC9BdXRob3I+PFllYXI+MjAxNzwvWWVhcj48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</w:fldData>
        </w:fldChar>
      </w:r>
      <w:r w:rsidR="00995BB6">
        <w:instrText xml:space="preserve"> ADDIN EN.CITE.DATA </w:instrText>
      </w:r>
      <w:r w:rsidR="00995BB6">
        <w:fldChar w:fldCharType="end"/>
      </w:r>
      <w:r w:rsidR="00DA55AF">
        <w:fldChar w:fldCharType="separate"/>
      </w:r>
      <w:r w:rsidR="00995BB6">
        <w:rPr>
          <w:noProof/>
        </w:rPr>
        <w:t>[</w:t>
      </w:r>
      <w:hyperlink w:anchor="_ENREF_16" w:tooltip="Milad Asgarpour Khansary , 2018 #1553" w:history="1">
        <w:r w:rsidR="00995BB6" w:rsidRPr="00D458A5">
          <w:rPr>
            <w:rStyle w:val="Hyperlink"/>
            <w:noProof/>
          </w:rPr>
          <w:t>16-18</w:t>
        </w:r>
      </w:hyperlink>
      <w:r w:rsidR="00995BB6">
        <w:rPr>
          <w:noProof/>
        </w:rPr>
        <w:t>]</w:t>
      </w:r>
      <w:r w:rsidR="00DA55AF">
        <w:fldChar w:fldCharType="end"/>
      </w:r>
      <w:del w:id="341" w:author="Milad Asgarpour Khansary" w:date="2018-04-26T12:23:00Z">
        <w:r w:rsidR="00DA55AF" w:rsidDel="00390B0B">
          <w:delText xml:space="preserve"> and confirmed as well in TPC-kMC as discussed in next paragraphs</w:delText>
        </w:r>
      </w:del>
      <w:r w:rsidR="00DA55AF">
        <w:t xml:space="preserve">. </w:t>
      </w:r>
    </w:p>
    <w:p w14:paraId="20462E2D" w14:textId="4B3D2BF1" w:rsidR="001F25D9" w:rsidRPr="00B31784" w:rsidRDefault="001F25D9" w:rsidP="001947C9">
      <w:pPr>
        <w:pStyle w:val="Caption"/>
        <w:keepNext/>
      </w:pPr>
      <w:bookmarkStart w:id="342" w:name="_Ref509851031"/>
      <w:r w:rsidRPr="00B31784">
        <w:t xml:space="preserve">Table </w:t>
      </w:r>
      <w:r w:rsidRPr="00B31784">
        <w:fldChar w:fldCharType="begin"/>
      </w:r>
      <w:r w:rsidRPr="00F14000">
        <w:instrText xml:space="preserve"> SEQ Table \* ARABIC </w:instrText>
      </w:r>
      <w:r w:rsidRPr="00B31784">
        <w:fldChar w:fldCharType="separate"/>
      </w:r>
      <w:r w:rsidR="00EF0B98">
        <w:rPr>
          <w:noProof/>
        </w:rPr>
        <w:t>2</w:t>
      </w:r>
      <w:r w:rsidRPr="00B31784">
        <w:fldChar w:fldCharType="end"/>
      </w:r>
      <w:bookmarkEnd w:id="342"/>
      <w:r w:rsidRPr="00B31784">
        <w:t>. Comparison of kinetic competition in A/B gas separation using moist lithium</w:t>
      </w:r>
      <w:r w:rsidR="005F19C2">
        <w:t xml:space="preserve"> </w:t>
      </w:r>
      <w:r w:rsidR="002731B7">
        <w:fldChar w:fldCharType="begin"/>
      </w:r>
      <w:r w:rsidR="001947C9">
        <w:instrText xml:space="preserve"> ADDIN EN.CITE &lt;EndNote&gt;&lt;Cite&gt;&lt;Author&gt;Milad Asgarpour Khansary &lt;/Author&gt;&lt;Year&gt;2018&lt;/Year&gt;&lt;RecNum&gt;1553&lt;/RecNum&gt;&lt;DisplayText&gt;[16]&lt;/DisplayText&gt;&lt;record&gt;&lt;rec-number&gt;1553&lt;/rec-number&gt;&lt;foreign-keys&gt;&lt;key app="EN" db-id="r2p5rr9s7p9xfpe9vz2vwfa7p0eszdv5tvat" timestamp="1524629208"&gt;1553&lt;/key&gt;&lt;/foreign-keys&gt;&lt;ref-type name="Journal Article"&gt;17&lt;/ref-type&gt;&lt;contributors&gt;&lt;authors&gt;&lt;author&gt;Milad Asgarpour Khansary , &lt;/author&gt;&lt;author&gt;Jin Shang, &lt;/author&gt;&lt;author&gt;Gang Li, &lt;/author&gt;&lt;author&gt;Aamir Hanif, &lt;/author&gt;&lt;author&gt;&lt;style face="normal" font="default" charset="238" size="100%"&gt;Qinfen Gu&lt;/style&gt;&lt;style face="normal" font="default" size="100%"&gt;, &lt;/style&gt;&lt;/author&gt;&lt;author&gt;Saeed Shirazian, &lt;/author&gt;&lt;/authors&gt;&lt;/contributors&gt;&lt;titles&gt;&lt;title&gt;Moist-pretreated lithium for high-performance reactive gas separation: focus on natural gas upgrading&lt;/title&gt;&lt;secondary-title&gt;Chemical Engineering Journal&lt;/secondary-title&gt;&lt;/titles&gt;&lt;periodical&gt;&lt;full-title&gt;Chemical Engineering Journal&lt;/full-title&gt;&lt;/periodical&gt;&lt;dates&gt;&lt;year&gt;2018&lt;/year&gt;&lt;/dates&gt;&lt;urls&gt;&lt;/urls&gt;&lt;research-notes&gt;Li Backup files &lt;/research-notes&gt;&lt;/record&gt;&lt;/Cite&gt;&lt;/EndNote&gt;</w:instrText>
      </w:r>
      <w:r w:rsidR="002731B7">
        <w:fldChar w:fldCharType="separate"/>
      </w:r>
      <w:r w:rsidR="001947C9">
        <w:rPr>
          <w:noProof/>
        </w:rPr>
        <w:t>[</w:t>
      </w:r>
      <w:hyperlink w:anchor="_ENREF_16" w:tooltip="Milad Asgarpour Khansary , 2018 #1553" w:history="1">
        <w:r w:rsidR="001947C9" w:rsidRPr="00D458A5">
          <w:rPr>
            <w:rStyle w:val="Hyperlink"/>
            <w:noProof/>
          </w:rPr>
          <w:t>16</w:t>
        </w:r>
      </w:hyperlink>
      <w:r w:rsidR="001947C9">
        <w:rPr>
          <w:noProof/>
        </w:rPr>
        <w:t>]</w:t>
      </w:r>
      <w:r w:rsidR="002731B7">
        <w:fldChar w:fldCharType="end"/>
      </w:r>
    </w:p>
    <w:tbl>
      <w:tblPr>
        <w:tblStyle w:val="TableGrid"/>
        <w:tblW w:w="4664" w:type="pct"/>
        <w:jc w:val="center"/>
        <w:tblBorders>
          <w:left w:val="none" w:sz="0" w:space="0" w:color="auto"/>
          <w:right w:val="none" w:sz="0" w:space="0" w:color="auto"/>
          <w:insideV w:val="none" w:sz="0" w:space="0" w:color="auto"/>
        </w:tblBorders>
        <w:tblLook w:val="04A0" w:firstRow="1" w:lastRow="0" w:firstColumn="1" w:lastColumn="0" w:noHBand="0" w:noVBand="1"/>
      </w:tblPr>
      <w:tblGrid>
        <w:gridCol w:w="1157"/>
        <w:gridCol w:w="636"/>
        <w:gridCol w:w="1516"/>
        <w:gridCol w:w="1636"/>
        <w:gridCol w:w="1636"/>
        <w:gridCol w:w="1838"/>
      </w:tblGrid>
      <w:tr w:rsidR="001F25D9" w:rsidRPr="00F14000" w14:paraId="0FC6AD00" w14:textId="77777777" w:rsidTr="00FD61F7">
        <w:trPr>
          <w:trHeight w:val="300"/>
          <w:jc w:val="center"/>
        </w:trPr>
        <w:tc>
          <w:tcPr>
            <w:tcW w:w="687" w:type="pct"/>
            <w:noWrap/>
            <w:hideMark/>
          </w:tcPr>
          <w:p w14:paraId="3F663024" w14:textId="77777777" w:rsidR="001F25D9" w:rsidRPr="00362D05" w:rsidRDefault="001F25D9" w:rsidP="00FD61F7">
            <w:pPr>
              <w:rPr>
                <w:b/>
                <w:bCs/>
              </w:rPr>
            </w:pPr>
            <w:r w:rsidRPr="00B31784">
              <w:rPr>
                <w:b/>
                <w:bCs/>
              </w:rPr>
              <w:t>∆</w:t>
            </w:r>
            <w:r w:rsidRPr="00B31784">
              <w:rPr>
                <w:b/>
                <w:bCs/>
                <w:i/>
                <w:iCs/>
              </w:rPr>
              <w:t>G</w:t>
            </w:r>
            <w:r w:rsidRPr="00B31784">
              <w:rPr>
                <w:b/>
                <w:bCs/>
                <w:i/>
                <w:iCs/>
                <w:vertAlign w:val="subscript"/>
              </w:rPr>
              <w:t>min</w:t>
            </w:r>
            <w:r>
              <w:rPr>
                <w:b/>
                <w:bCs/>
              </w:rPr>
              <w:t xml:space="preserve"> =</w:t>
            </w:r>
          </w:p>
        </w:tc>
        <w:tc>
          <w:tcPr>
            <w:tcW w:w="378" w:type="pct"/>
            <w:noWrap/>
            <w:hideMark/>
          </w:tcPr>
          <w:p w14:paraId="4E51ACF8" w14:textId="77777777" w:rsidR="001F25D9" w:rsidRPr="00F14000" w:rsidRDefault="001F25D9" w:rsidP="00FD61F7">
            <w:r w:rsidRPr="00F14000">
              <w:t>2.19</w:t>
            </w:r>
          </w:p>
        </w:tc>
        <w:tc>
          <w:tcPr>
            <w:tcW w:w="900" w:type="pct"/>
            <w:noWrap/>
            <w:hideMark/>
          </w:tcPr>
          <w:p w14:paraId="2E658268" w14:textId="77777777" w:rsidR="001F25D9" w:rsidRPr="00F14000" w:rsidRDefault="001F25D9" w:rsidP="00FD61F7">
            <w:r w:rsidRPr="00F14000">
              <w:t>13.42</w:t>
            </w:r>
          </w:p>
        </w:tc>
        <w:tc>
          <w:tcPr>
            <w:tcW w:w="972" w:type="pct"/>
            <w:noWrap/>
            <w:hideMark/>
          </w:tcPr>
          <w:p w14:paraId="0748A13B" w14:textId="77777777" w:rsidR="001F25D9" w:rsidRPr="00F14000" w:rsidRDefault="001F25D9" w:rsidP="00FD61F7">
            <w:r w:rsidRPr="00F14000">
              <w:t>18.14</w:t>
            </w:r>
          </w:p>
        </w:tc>
        <w:tc>
          <w:tcPr>
            <w:tcW w:w="972" w:type="pct"/>
            <w:noWrap/>
            <w:hideMark/>
          </w:tcPr>
          <w:p w14:paraId="085E18EC" w14:textId="77777777" w:rsidR="001F25D9" w:rsidRPr="00F14000" w:rsidRDefault="001F25D9" w:rsidP="00FD61F7">
            <w:r w:rsidRPr="00F14000">
              <w:t>19.67</w:t>
            </w:r>
          </w:p>
        </w:tc>
        <w:tc>
          <w:tcPr>
            <w:tcW w:w="1092" w:type="pct"/>
            <w:noWrap/>
            <w:hideMark/>
          </w:tcPr>
          <w:p w14:paraId="1CEEC9F6" w14:textId="77777777" w:rsidR="001F25D9" w:rsidRPr="00F14000" w:rsidRDefault="001F25D9" w:rsidP="00FD61F7">
            <w:r w:rsidRPr="00F14000">
              <w:t>105.76</w:t>
            </w:r>
          </w:p>
        </w:tc>
      </w:tr>
      <w:tr w:rsidR="001F25D9" w:rsidRPr="00F14000" w14:paraId="6643B779" w14:textId="77777777" w:rsidTr="00FD61F7">
        <w:trPr>
          <w:trHeight w:val="300"/>
          <w:jc w:val="center"/>
        </w:trPr>
        <w:tc>
          <w:tcPr>
            <w:tcW w:w="687" w:type="pct"/>
            <w:noWrap/>
          </w:tcPr>
          <w:p w14:paraId="53E7892E" w14:textId="77777777" w:rsidR="001F25D9" w:rsidRPr="00F14000" w:rsidRDefault="001F25D9" w:rsidP="00FD61F7">
            <w:pPr>
              <w:rPr>
                <w:b/>
                <w:bCs/>
              </w:rPr>
            </w:pPr>
          </w:p>
        </w:tc>
        <w:tc>
          <w:tcPr>
            <w:tcW w:w="4313" w:type="pct"/>
            <w:gridSpan w:val="5"/>
            <w:noWrap/>
          </w:tcPr>
          <w:p w14:paraId="74867BAE" w14:textId="770935E1" w:rsidR="001F25D9" w:rsidRPr="00F14000" w:rsidRDefault="001F25D9" w:rsidP="00FD61F7">
            <w:pPr>
              <w:jc w:val="center"/>
            </w:pPr>
            <w:r w:rsidRPr="00F14000">
              <w:rPr>
                <w:b/>
                <w:bCs/>
              </w:rPr>
              <w:t>∆</w:t>
            </w:r>
            <w:r w:rsidRPr="00F14000">
              <w:rPr>
                <w:b/>
                <w:bCs/>
                <w:i/>
                <w:iCs/>
              </w:rPr>
              <w:t>G</w:t>
            </w:r>
            <w:r w:rsidRPr="00F14000">
              <w:rPr>
                <w:b/>
                <w:bCs/>
                <w:i/>
                <w:iCs/>
                <w:vertAlign w:val="subscript"/>
              </w:rPr>
              <w:t>B</w:t>
            </w:r>
            <w:r w:rsidRPr="00F14000">
              <w:rPr>
                <w:b/>
                <w:bCs/>
              </w:rPr>
              <w:t>/∆</w:t>
            </w:r>
            <w:r w:rsidRPr="00F14000">
              <w:rPr>
                <w:b/>
                <w:bCs/>
                <w:i/>
                <w:iCs/>
              </w:rPr>
              <w:t>G</w:t>
            </w:r>
            <w:r w:rsidRPr="00F14000">
              <w:rPr>
                <w:b/>
                <w:bCs/>
                <w:i/>
                <w:iCs/>
                <w:vertAlign w:val="subscript"/>
              </w:rPr>
              <w:t>A</w:t>
            </w:r>
            <w:r w:rsidRPr="00F14000">
              <w:rPr>
                <w:b/>
                <w:bCs/>
              </w:rPr>
              <w:t xml:space="preserve"> (</w:t>
            </w:r>
            <w:r w:rsidR="001A0283">
              <w:rPr>
                <w:b/>
                <w:bCs/>
              </w:rPr>
              <w:t xml:space="preserve">≡ </w:t>
            </w:r>
            <w:r w:rsidRPr="00F14000">
              <w:rPr>
                <w:b/>
                <w:bCs/>
                <w:i/>
                <w:iCs/>
              </w:rPr>
              <w:t>k</w:t>
            </w:r>
            <w:r w:rsidRPr="00F14000">
              <w:rPr>
                <w:b/>
                <w:bCs/>
                <w:i/>
                <w:iCs/>
                <w:vertAlign w:val="subscript"/>
              </w:rPr>
              <w:t>A</w:t>
            </w:r>
            <w:r w:rsidRPr="00F14000">
              <w:rPr>
                <w:b/>
                <w:bCs/>
              </w:rPr>
              <w:t>/</w:t>
            </w:r>
            <w:r w:rsidRPr="00F14000">
              <w:rPr>
                <w:b/>
                <w:bCs/>
                <w:i/>
                <w:iCs/>
              </w:rPr>
              <w:t>k</w:t>
            </w:r>
            <w:r w:rsidRPr="00F14000">
              <w:rPr>
                <w:b/>
                <w:bCs/>
                <w:i/>
                <w:iCs/>
                <w:vertAlign w:val="subscript"/>
              </w:rPr>
              <w:t>B</w:t>
            </w:r>
            <w:r w:rsidRPr="00F14000">
              <w:rPr>
                <w:b/>
                <w:bCs/>
              </w:rPr>
              <w:t>)</w:t>
            </w:r>
          </w:p>
        </w:tc>
      </w:tr>
      <w:tr w:rsidR="001F25D9" w:rsidRPr="00F14000" w14:paraId="01A1F77D" w14:textId="77777777" w:rsidTr="00FD61F7">
        <w:trPr>
          <w:trHeight w:val="300"/>
          <w:jc w:val="center"/>
        </w:trPr>
        <w:tc>
          <w:tcPr>
            <w:tcW w:w="687" w:type="pct"/>
            <w:noWrap/>
            <w:hideMark/>
          </w:tcPr>
          <w:p w14:paraId="4EE28123" w14:textId="77777777" w:rsidR="001F25D9" w:rsidRPr="00F14000" w:rsidRDefault="001F25D9" w:rsidP="00FD61F7">
            <w:pPr>
              <w:rPr>
                <w:b/>
                <w:bCs/>
              </w:rPr>
            </w:pPr>
            <w:r w:rsidRPr="00F14000">
              <w:rPr>
                <w:b/>
                <w:bCs/>
              </w:rPr>
              <w:t>↓ A / B→</w:t>
            </w:r>
          </w:p>
        </w:tc>
        <w:tc>
          <w:tcPr>
            <w:tcW w:w="378" w:type="pct"/>
            <w:noWrap/>
            <w:hideMark/>
          </w:tcPr>
          <w:p w14:paraId="6280EFEF" w14:textId="77777777" w:rsidR="001F25D9" w:rsidRPr="00F14000" w:rsidRDefault="001F25D9" w:rsidP="00FD61F7">
            <w:pPr>
              <w:rPr>
                <w:b/>
                <w:bCs/>
              </w:rPr>
            </w:pPr>
            <w:r w:rsidRPr="00F14000">
              <w:rPr>
                <w:b/>
                <w:bCs/>
              </w:rPr>
              <w:t>H</w:t>
            </w:r>
            <w:r w:rsidRPr="00F14000">
              <w:rPr>
                <w:b/>
                <w:bCs/>
                <w:vertAlign w:val="subscript"/>
              </w:rPr>
              <w:t>2</w:t>
            </w:r>
          </w:p>
        </w:tc>
        <w:tc>
          <w:tcPr>
            <w:tcW w:w="900" w:type="pct"/>
            <w:noWrap/>
            <w:hideMark/>
          </w:tcPr>
          <w:p w14:paraId="078183F6" w14:textId="77777777" w:rsidR="001F25D9" w:rsidRPr="00F14000" w:rsidRDefault="001F25D9" w:rsidP="00FD61F7">
            <w:pPr>
              <w:rPr>
                <w:b/>
                <w:bCs/>
              </w:rPr>
            </w:pPr>
            <w:r w:rsidRPr="00F14000">
              <w:rPr>
                <w:b/>
                <w:bCs/>
              </w:rPr>
              <w:t>N</w:t>
            </w:r>
            <w:r w:rsidRPr="00F14000">
              <w:rPr>
                <w:b/>
                <w:bCs/>
                <w:vertAlign w:val="subscript"/>
              </w:rPr>
              <w:t>2</w:t>
            </w:r>
          </w:p>
        </w:tc>
        <w:tc>
          <w:tcPr>
            <w:tcW w:w="972" w:type="pct"/>
            <w:noWrap/>
            <w:hideMark/>
          </w:tcPr>
          <w:p w14:paraId="0EB02992" w14:textId="77777777" w:rsidR="001F25D9" w:rsidRPr="00F14000" w:rsidRDefault="001F25D9" w:rsidP="00FD61F7">
            <w:pPr>
              <w:rPr>
                <w:b/>
                <w:bCs/>
              </w:rPr>
            </w:pPr>
            <w:r w:rsidRPr="00F14000">
              <w:rPr>
                <w:b/>
                <w:bCs/>
              </w:rPr>
              <w:t>O</w:t>
            </w:r>
            <w:r w:rsidRPr="00F14000">
              <w:rPr>
                <w:b/>
                <w:bCs/>
                <w:vertAlign w:val="subscript"/>
              </w:rPr>
              <w:t>2</w:t>
            </w:r>
          </w:p>
        </w:tc>
        <w:tc>
          <w:tcPr>
            <w:tcW w:w="972" w:type="pct"/>
            <w:noWrap/>
            <w:hideMark/>
          </w:tcPr>
          <w:p w14:paraId="1737782B" w14:textId="77777777" w:rsidR="001F25D9" w:rsidRPr="00F14000" w:rsidRDefault="001F25D9" w:rsidP="00FD61F7">
            <w:pPr>
              <w:rPr>
                <w:b/>
                <w:bCs/>
              </w:rPr>
            </w:pPr>
            <w:r w:rsidRPr="00F14000">
              <w:rPr>
                <w:b/>
                <w:bCs/>
              </w:rPr>
              <w:t>CO</w:t>
            </w:r>
            <w:r w:rsidRPr="00F14000">
              <w:rPr>
                <w:b/>
                <w:bCs/>
                <w:vertAlign w:val="subscript"/>
              </w:rPr>
              <w:t>2</w:t>
            </w:r>
          </w:p>
        </w:tc>
        <w:tc>
          <w:tcPr>
            <w:tcW w:w="1092" w:type="pct"/>
            <w:noWrap/>
            <w:hideMark/>
          </w:tcPr>
          <w:p w14:paraId="4609D0F4" w14:textId="77777777" w:rsidR="001F25D9" w:rsidRPr="00F14000" w:rsidRDefault="001F25D9" w:rsidP="00FD61F7">
            <w:pPr>
              <w:rPr>
                <w:b/>
                <w:bCs/>
              </w:rPr>
            </w:pPr>
            <w:r w:rsidRPr="00F14000">
              <w:rPr>
                <w:b/>
                <w:bCs/>
              </w:rPr>
              <w:t>CH</w:t>
            </w:r>
            <w:r w:rsidRPr="00F14000">
              <w:rPr>
                <w:b/>
                <w:bCs/>
                <w:vertAlign w:val="subscript"/>
              </w:rPr>
              <w:t>4</w:t>
            </w:r>
          </w:p>
        </w:tc>
      </w:tr>
      <w:tr w:rsidR="001F25D9" w:rsidRPr="00F14000" w14:paraId="24B36108" w14:textId="77777777" w:rsidTr="00FD61F7">
        <w:trPr>
          <w:trHeight w:val="300"/>
          <w:jc w:val="center"/>
        </w:trPr>
        <w:tc>
          <w:tcPr>
            <w:tcW w:w="687" w:type="pct"/>
            <w:noWrap/>
            <w:hideMark/>
          </w:tcPr>
          <w:p w14:paraId="3DA01787" w14:textId="77777777" w:rsidR="001F25D9" w:rsidRPr="00F14000" w:rsidRDefault="001F25D9" w:rsidP="00FD61F7">
            <w:pPr>
              <w:rPr>
                <w:b/>
                <w:bCs/>
              </w:rPr>
            </w:pPr>
            <w:r w:rsidRPr="00F14000">
              <w:rPr>
                <w:b/>
                <w:bCs/>
              </w:rPr>
              <w:t>H</w:t>
            </w:r>
            <w:r w:rsidRPr="00F14000">
              <w:rPr>
                <w:b/>
                <w:bCs/>
                <w:vertAlign w:val="subscript"/>
              </w:rPr>
              <w:t>2</w:t>
            </w:r>
          </w:p>
        </w:tc>
        <w:tc>
          <w:tcPr>
            <w:tcW w:w="378" w:type="pct"/>
            <w:noWrap/>
            <w:hideMark/>
          </w:tcPr>
          <w:p w14:paraId="41B37AD3" w14:textId="77777777" w:rsidR="001F25D9" w:rsidRPr="00F14000" w:rsidRDefault="001F25D9" w:rsidP="00FD61F7">
            <w:r w:rsidRPr="00F14000">
              <w:t>-</w:t>
            </w:r>
          </w:p>
        </w:tc>
        <w:tc>
          <w:tcPr>
            <w:tcW w:w="900" w:type="pct"/>
            <w:noWrap/>
            <w:hideMark/>
          </w:tcPr>
          <w:p w14:paraId="1D7BBB5C" w14:textId="77777777" w:rsidR="001F25D9" w:rsidRPr="00F14000" w:rsidRDefault="001F25D9" w:rsidP="00FD61F7">
            <w:r w:rsidRPr="00F14000">
              <w:t>6.13 (</w:t>
            </w:r>
            <w:r w:rsidRPr="00F14000">
              <w:rPr>
                <w:i/>
                <w:iCs/>
              </w:rPr>
              <w:t>458.45</w:t>
            </w:r>
            <w:r w:rsidRPr="00F14000">
              <w:t xml:space="preserve">) </w:t>
            </w:r>
          </w:p>
        </w:tc>
        <w:tc>
          <w:tcPr>
            <w:tcW w:w="972" w:type="pct"/>
            <w:noWrap/>
            <w:hideMark/>
          </w:tcPr>
          <w:p w14:paraId="2ECF6F92" w14:textId="77777777" w:rsidR="001F25D9" w:rsidRPr="00F14000" w:rsidRDefault="001F25D9" w:rsidP="00FD61F7">
            <w:r w:rsidRPr="00F14000">
              <w:t>8.28 (</w:t>
            </w:r>
            <w:r w:rsidRPr="00F14000">
              <w:rPr>
                <w:i/>
                <w:iCs/>
              </w:rPr>
              <w:t>3956.46</w:t>
            </w:r>
            <w:r w:rsidRPr="00F14000">
              <w:t xml:space="preserve">) </w:t>
            </w:r>
          </w:p>
        </w:tc>
        <w:tc>
          <w:tcPr>
            <w:tcW w:w="972" w:type="pct"/>
            <w:noWrap/>
            <w:hideMark/>
          </w:tcPr>
          <w:p w14:paraId="66F801E3" w14:textId="77777777" w:rsidR="001F25D9" w:rsidRPr="00F14000" w:rsidRDefault="001F25D9" w:rsidP="00FD61F7">
            <w:r w:rsidRPr="00F14000">
              <w:t>8.98 (</w:t>
            </w:r>
            <w:r w:rsidRPr="00F14000">
              <w:rPr>
                <w:i/>
                <w:iCs/>
              </w:rPr>
              <w:t>7956.42</w:t>
            </w:r>
            <w:r w:rsidRPr="00F14000">
              <w:t>)</w:t>
            </w:r>
          </w:p>
        </w:tc>
        <w:tc>
          <w:tcPr>
            <w:tcW w:w="1092" w:type="pct"/>
            <w:noWrap/>
            <w:hideMark/>
          </w:tcPr>
          <w:p w14:paraId="536D571A" w14:textId="77777777" w:rsidR="001F25D9" w:rsidRPr="00F14000" w:rsidRDefault="001F25D9" w:rsidP="00FD61F7">
            <w:r w:rsidRPr="00F14000">
              <w:t>48.29 (</w:t>
            </w:r>
            <w:r w:rsidRPr="00F14000">
              <w:rPr>
                <w:i/>
                <w:iCs/>
              </w:rPr>
              <w:t>9.4×10</w:t>
            </w:r>
            <w:r w:rsidRPr="00F14000">
              <w:rPr>
                <w:i/>
                <w:iCs/>
                <w:vertAlign w:val="superscript"/>
              </w:rPr>
              <w:t>20</w:t>
            </w:r>
            <w:r w:rsidRPr="00F14000">
              <w:t>)</w:t>
            </w:r>
          </w:p>
        </w:tc>
      </w:tr>
      <w:tr w:rsidR="001F25D9" w:rsidRPr="00F14000" w14:paraId="6E85E779" w14:textId="77777777" w:rsidTr="00FD61F7">
        <w:trPr>
          <w:trHeight w:val="300"/>
          <w:jc w:val="center"/>
        </w:trPr>
        <w:tc>
          <w:tcPr>
            <w:tcW w:w="687" w:type="pct"/>
            <w:noWrap/>
            <w:hideMark/>
          </w:tcPr>
          <w:p w14:paraId="109E288E" w14:textId="77777777" w:rsidR="001F25D9" w:rsidRPr="00F14000" w:rsidRDefault="001F25D9" w:rsidP="00FD61F7">
            <w:pPr>
              <w:rPr>
                <w:b/>
                <w:bCs/>
              </w:rPr>
            </w:pPr>
            <w:r w:rsidRPr="00F14000">
              <w:rPr>
                <w:b/>
                <w:bCs/>
              </w:rPr>
              <w:t>N</w:t>
            </w:r>
            <w:r w:rsidRPr="00F14000">
              <w:rPr>
                <w:b/>
                <w:bCs/>
                <w:vertAlign w:val="subscript"/>
              </w:rPr>
              <w:t>2</w:t>
            </w:r>
          </w:p>
        </w:tc>
        <w:tc>
          <w:tcPr>
            <w:tcW w:w="378" w:type="pct"/>
            <w:noWrap/>
            <w:hideMark/>
          </w:tcPr>
          <w:p w14:paraId="1E868F5A" w14:textId="77777777" w:rsidR="001F25D9" w:rsidRPr="00F14000" w:rsidRDefault="001F25D9" w:rsidP="00FD61F7"/>
        </w:tc>
        <w:tc>
          <w:tcPr>
            <w:tcW w:w="900" w:type="pct"/>
            <w:noWrap/>
            <w:hideMark/>
          </w:tcPr>
          <w:p w14:paraId="2B363947" w14:textId="77777777" w:rsidR="001F25D9" w:rsidRPr="00F14000" w:rsidRDefault="001F25D9" w:rsidP="00FD61F7">
            <w:r w:rsidRPr="00F14000">
              <w:t>-</w:t>
            </w:r>
          </w:p>
        </w:tc>
        <w:tc>
          <w:tcPr>
            <w:tcW w:w="972" w:type="pct"/>
            <w:noWrap/>
            <w:hideMark/>
          </w:tcPr>
          <w:p w14:paraId="5A401A81" w14:textId="77777777" w:rsidR="001F25D9" w:rsidRPr="00F14000" w:rsidRDefault="001F25D9" w:rsidP="00FD61F7">
            <w:r w:rsidRPr="00F14000">
              <w:t>1.35 (</w:t>
            </w:r>
            <w:r w:rsidRPr="00F14000">
              <w:rPr>
                <w:i/>
                <w:iCs/>
              </w:rPr>
              <w:t>3.86</w:t>
            </w:r>
            <w:r w:rsidRPr="00F14000">
              <w:t>)</w:t>
            </w:r>
          </w:p>
        </w:tc>
        <w:tc>
          <w:tcPr>
            <w:tcW w:w="972" w:type="pct"/>
            <w:noWrap/>
            <w:hideMark/>
          </w:tcPr>
          <w:p w14:paraId="6845AC2A" w14:textId="77777777" w:rsidR="001F25D9" w:rsidRPr="00F14000" w:rsidRDefault="001F25D9" w:rsidP="00FD61F7">
            <w:r w:rsidRPr="00F14000">
              <w:t>1.47 (</w:t>
            </w:r>
            <w:r w:rsidRPr="00F14000">
              <w:rPr>
                <w:i/>
                <w:iCs/>
              </w:rPr>
              <w:t>4.33</w:t>
            </w:r>
            <w:r w:rsidRPr="00F14000">
              <w:t>)</w:t>
            </w:r>
          </w:p>
        </w:tc>
        <w:tc>
          <w:tcPr>
            <w:tcW w:w="1092" w:type="pct"/>
            <w:noWrap/>
            <w:hideMark/>
          </w:tcPr>
          <w:p w14:paraId="53EAB746" w14:textId="77777777" w:rsidR="001F25D9" w:rsidRPr="00F14000" w:rsidRDefault="001F25D9" w:rsidP="00FD61F7">
            <w:r w:rsidRPr="00F14000">
              <w:t>7.88 (</w:t>
            </w:r>
            <w:r w:rsidRPr="00F14000">
              <w:rPr>
                <w:i/>
                <w:iCs/>
              </w:rPr>
              <w:t>2645.92</w:t>
            </w:r>
            <w:r w:rsidRPr="00F14000">
              <w:t>)</w:t>
            </w:r>
          </w:p>
        </w:tc>
      </w:tr>
      <w:tr w:rsidR="001F25D9" w:rsidRPr="00F14000" w14:paraId="2908244A" w14:textId="77777777" w:rsidTr="00FD61F7">
        <w:trPr>
          <w:trHeight w:val="300"/>
          <w:jc w:val="center"/>
        </w:trPr>
        <w:tc>
          <w:tcPr>
            <w:tcW w:w="687" w:type="pct"/>
            <w:noWrap/>
            <w:hideMark/>
          </w:tcPr>
          <w:p w14:paraId="220DEE24" w14:textId="77777777" w:rsidR="001F25D9" w:rsidRPr="00F14000" w:rsidRDefault="001F25D9" w:rsidP="00FD61F7">
            <w:pPr>
              <w:rPr>
                <w:b/>
                <w:bCs/>
              </w:rPr>
            </w:pPr>
            <w:r w:rsidRPr="00F14000">
              <w:rPr>
                <w:b/>
                <w:bCs/>
              </w:rPr>
              <w:t>O</w:t>
            </w:r>
            <w:r w:rsidRPr="00F14000">
              <w:rPr>
                <w:b/>
                <w:bCs/>
                <w:vertAlign w:val="subscript"/>
              </w:rPr>
              <w:t>2</w:t>
            </w:r>
          </w:p>
        </w:tc>
        <w:tc>
          <w:tcPr>
            <w:tcW w:w="378" w:type="pct"/>
            <w:noWrap/>
            <w:hideMark/>
          </w:tcPr>
          <w:p w14:paraId="0B75A530" w14:textId="77777777" w:rsidR="001F25D9" w:rsidRPr="00F14000" w:rsidRDefault="001F25D9" w:rsidP="00FD61F7"/>
        </w:tc>
        <w:tc>
          <w:tcPr>
            <w:tcW w:w="900" w:type="pct"/>
            <w:noWrap/>
            <w:hideMark/>
          </w:tcPr>
          <w:p w14:paraId="3B4EC834" w14:textId="77777777" w:rsidR="001F25D9" w:rsidRPr="00F14000" w:rsidRDefault="001F25D9" w:rsidP="00FD61F7"/>
        </w:tc>
        <w:tc>
          <w:tcPr>
            <w:tcW w:w="972" w:type="pct"/>
            <w:noWrap/>
            <w:hideMark/>
          </w:tcPr>
          <w:p w14:paraId="58633B58" w14:textId="77777777" w:rsidR="001F25D9" w:rsidRPr="00F14000" w:rsidRDefault="001F25D9" w:rsidP="00FD61F7">
            <w:r w:rsidRPr="00F14000">
              <w:t>-</w:t>
            </w:r>
          </w:p>
        </w:tc>
        <w:tc>
          <w:tcPr>
            <w:tcW w:w="972" w:type="pct"/>
            <w:noWrap/>
            <w:hideMark/>
          </w:tcPr>
          <w:p w14:paraId="71E8919B" w14:textId="77777777" w:rsidR="001F25D9" w:rsidRPr="00F14000" w:rsidRDefault="001F25D9" w:rsidP="00FD61F7">
            <w:r w:rsidRPr="00F14000">
              <w:t>1.08 (</w:t>
            </w:r>
            <w:r w:rsidRPr="00F14000">
              <w:rPr>
                <w:i/>
                <w:iCs/>
              </w:rPr>
              <w:t>2.95</w:t>
            </w:r>
            <w:r w:rsidRPr="00F14000">
              <w:t xml:space="preserve">) </w:t>
            </w:r>
          </w:p>
        </w:tc>
        <w:tc>
          <w:tcPr>
            <w:tcW w:w="1092" w:type="pct"/>
            <w:noWrap/>
            <w:hideMark/>
          </w:tcPr>
          <w:p w14:paraId="0226E411" w14:textId="77777777" w:rsidR="001F25D9" w:rsidRPr="00F14000" w:rsidRDefault="001F25D9" w:rsidP="00FD61F7">
            <w:r w:rsidRPr="00F14000">
              <w:t>5.83 (</w:t>
            </w:r>
            <w:r w:rsidRPr="00F14000">
              <w:rPr>
                <w:i/>
                <w:iCs/>
              </w:rPr>
              <w:t>340.42</w:t>
            </w:r>
            <w:r w:rsidRPr="00F14000">
              <w:t xml:space="preserve">) </w:t>
            </w:r>
          </w:p>
        </w:tc>
      </w:tr>
      <w:tr w:rsidR="001F25D9" w:rsidRPr="00F14000" w14:paraId="32648450" w14:textId="77777777" w:rsidTr="00FD61F7">
        <w:trPr>
          <w:trHeight w:val="300"/>
          <w:jc w:val="center"/>
        </w:trPr>
        <w:tc>
          <w:tcPr>
            <w:tcW w:w="687" w:type="pct"/>
            <w:noWrap/>
            <w:hideMark/>
          </w:tcPr>
          <w:p w14:paraId="3864E2A2" w14:textId="77777777" w:rsidR="001F25D9" w:rsidRPr="00F14000" w:rsidRDefault="001F25D9" w:rsidP="00FD61F7">
            <w:pPr>
              <w:rPr>
                <w:b/>
                <w:bCs/>
              </w:rPr>
            </w:pPr>
            <w:r w:rsidRPr="00F14000">
              <w:rPr>
                <w:b/>
                <w:bCs/>
              </w:rPr>
              <w:t>CO</w:t>
            </w:r>
            <w:r w:rsidRPr="00F14000">
              <w:rPr>
                <w:b/>
                <w:bCs/>
                <w:vertAlign w:val="subscript"/>
              </w:rPr>
              <w:t>2</w:t>
            </w:r>
          </w:p>
        </w:tc>
        <w:tc>
          <w:tcPr>
            <w:tcW w:w="378" w:type="pct"/>
            <w:noWrap/>
            <w:hideMark/>
          </w:tcPr>
          <w:p w14:paraId="115730BA" w14:textId="77777777" w:rsidR="001F25D9" w:rsidRPr="00F14000" w:rsidRDefault="001F25D9" w:rsidP="00FD61F7"/>
        </w:tc>
        <w:tc>
          <w:tcPr>
            <w:tcW w:w="900" w:type="pct"/>
            <w:noWrap/>
            <w:hideMark/>
          </w:tcPr>
          <w:p w14:paraId="58F51B2C" w14:textId="77777777" w:rsidR="001F25D9" w:rsidRPr="00F14000" w:rsidRDefault="001F25D9" w:rsidP="00FD61F7"/>
        </w:tc>
        <w:tc>
          <w:tcPr>
            <w:tcW w:w="972" w:type="pct"/>
            <w:noWrap/>
            <w:hideMark/>
          </w:tcPr>
          <w:p w14:paraId="4E204B63" w14:textId="77777777" w:rsidR="001F25D9" w:rsidRPr="00F14000" w:rsidRDefault="001F25D9" w:rsidP="00FD61F7"/>
        </w:tc>
        <w:tc>
          <w:tcPr>
            <w:tcW w:w="972" w:type="pct"/>
            <w:noWrap/>
            <w:hideMark/>
          </w:tcPr>
          <w:p w14:paraId="47F8FE17" w14:textId="77777777" w:rsidR="001F25D9" w:rsidRPr="00F14000" w:rsidRDefault="001F25D9" w:rsidP="00FD61F7">
            <w:r w:rsidRPr="00F14000">
              <w:t>-</w:t>
            </w:r>
          </w:p>
        </w:tc>
        <w:tc>
          <w:tcPr>
            <w:tcW w:w="1092" w:type="pct"/>
            <w:noWrap/>
            <w:hideMark/>
          </w:tcPr>
          <w:p w14:paraId="36388C20" w14:textId="77777777" w:rsidR="001F25D9" w:rsidRPr="00F14000" w:rsidRDefault="001F25D9" w:rsidP="00FD61F7">
            <w:r w:rsidRPr="00F14000">
              <w:t>5.38 (</w:t>
            </w:r>
            <w:r w:rsidRPr="00F14000">
              <w:rPr>
                <w:i/>
                <w:iCs/>
              </w:rPr>
              <w:t>216.31</w:t>
            </w:r>
            <w:r w:rsidRPr="00F14000">
              <w:t xml:space="preserve">) </w:t>
            </w:r>
          </w:p>
        </w:tc>
      </w:tr>
      <w:tr w:rsidR="001F25D9" w:rsidRPr="00F14000" w14:paraId="6EF6303E" w14:textId="77777777" w:rsidTr="00FD61F7">
        <w:trPr>
          <w:trHeight w:val="300"/>
          <w:jc w:val="center"/>
        </w:trPr>
        <w:tc>
          <w:tcPr>
            <w:tcW w:w="687" w:type="pct"/>
            <w:noWrap/>
            <w:hideMark/>
          </w:tcPr>
          <w:p w14:paraId="5534BEFD" w14:textId="77777777" w:rsidR="001F25D9" w:rsidRPr="00F14000" w:rsidRDefault="001F25D9" w:rsidP="00FD61F7">
            <w:pPr>
              <w:rPr>
                <w:b/>
                <w:bCs/>
              </w:rPr>
            </w:pPr>
            <w:r w:rsidRPr="00F14000">
              <w:rPr>
                <w:b/>
                <w:bCs/>
              </w:rPr>
              <w:t>CH</w:t>
            </w:r>
            <w:r w:rsidRPr="00F14000">
              <w:rPr>
                <w:b/>
                <w:bCs/>
                <w:vertAlign w:val="subscript"/>
              </w:rPr>
              <w:t>4</w:t>
            </w:r>
          </w:p>
        </w:tc>
        <w:tc>
          <w:tcPr>
            <w:tcW w:w="378" w:type="pct"/>
            <w:noWrap/>
            <w:hideMark/>
          </w:tcPr>
          <w:p w14:paraId="638FC627" w14:textId="77777777" w:rsidR="001F25D9" w:rsidRPr="00F14000" w:rsidRDefault="001F25D9" w:rsidP="00FD61F7"/>
        </w:tc>
        <w:tc>
          <w:tcPr>
            <w:tcW w:w="900" w:type="pct"/>
            <w:noWrap/>
            <w:hideMark/>
          </w:tcPr>
          <w:p w14:paraId="1DB1A2A2" w14:textId="77777777" w:rsidR="001F25D9" w:rsidRPr="00F14000" w:rsidRDefault="001F25D9" w:rsidP="00FD61F7"/>
        </w:tc>
        <w:tc>
          <w:tcPr>
            <w:tcW w:w="972" w:type="pct"/>
            <w:noWrap/>
            <w:hideMark/>
          </w:tcPr>
          <w:p w14:paraId="42B8D9DF" w14:textId="77777777" w:rsidR="001F25D9" w:rsidRPr="00F14000" w:rsidRDefault="001F25D9" w:rsidP="00FD61F7"/>
        </w:tc>
        <w:tc>
          <w:tcPr>
            <w:tcW w:w="972" w:type="pct"/>
            <w:noWrap/>
            <w:hideMark/>
          </w:tcPr>
          <w:p w14:paraId="488B229E" w14:textId="77777777" w:rsidR="001F25D9" w:rsidRPr="00F14000" w:rsidRDefault="001F25D9" w:rsidP="00FD61F7"/>
        </w:tc>
        <w:tc>
          <w:tcPr>
            <w:tcW w:w="1092" w:type="pct"/>
            <w:noWrap/>
            <w:hideMark/>
          </w:tcPr>
          <w:p w14:paraId="1CBBE2BD" w14:textId="6578C796" w:rsidR="001F25D9" w:rsidRPr="00F14000" w:rsidRDefault="001F25D9" w:rsidP="00FD61F7">
            <w:r w:rsidRPr="00F14000">
              <w:t>-</w:t>
            </w:r>
            <w:r w:rsidR="00D57F1A">
              <w:t xml:space="preserve"> </w:t>
            </w:r>
          </w:p>
        </w:tc>
      </w:tr>
    </w:tbl>
    <w:p w14:paraId="75A5B494" w14:textId="63B1D974" w:rsidR="001F25D9" w:rsidRDefault="001F25D9" w:rsidP="001F25D9"/>
    <w:p w14:paraId="000A5C80" w14:textId="18486840" w:rsidR="00172879" w:rsidRDefault="006E7091" w:rsidP="00995BB6">
      <w:r>
        <w:t xml:space="preserve">The data listed in </w:t>
      </w:r>
      <w:r>
        <w:fldChar w:fldCharType="begin"/>
      </w:r>
      <w:r>
        <w:instrText xml:space="preserve"> REF _Ref509851031 \h </w:instrText>
      </w:r>
      <w:r>
        <w:fldChar w:fldCharType="separate"/>
      </w:r>
      <w:r w:rsidR="00EF0B98" w:rsidRPr="00B31784">
        <w:t xml:space="preserve">Table </w:t>
      </w:r>
      <w:r w:rsidR="00EF0B98">
        <w:rPr>
          <w:noProof/>
        </w:rPr>
        <w:t>2</w:t>
      </w:r>
      <w:r>
        <w:fldChar w:fldCharType="end"/>
      </w:r>
      <w:r>
        <w:t xml:space="preserve"> also can be used for a preliminary examination of the capture/separation from binary gas mixtures as well as binary gas pair separation and purification applications. </w:t>
      </w:r>
      <w:r w:rsidRPr="00B31784">
        <w:t xml:space="preserve">Such </w:t>
      </w:r>
      <w:r w:rsidRPr="00F14000">
        <w:t>pairs include CO</w:t>
      </w:r>
      <w:r w:rsidRPr="00F14000">
        <w:rPr>
          <w:vertAlign w:val="subscript"/>
        </w:rPr>
        <w:t>2</w:t>
      </w:r>
      <w:r w:rsidRPr="00F14000">
        <w:t>/N</w:t>
      </w:r>
      <w:r w:rsidRPr="00F14000">
        <w:rPr>
          <w:vertAlign w:val="subscript"/>
        </w:rPr>
        <w:t>2</w:t>
      </w:r>
      <w:r w:rsidRPr="00F14000">
        <w:t>, CO</w:t>
      </w:r>
      <w:r w:rsidRPr="00F14000">
        <w:rPr>
          <w:vertAlign w:val="subscript"/>
        </w:rPr>
        <w:t>2</w:t>
      </w:r>
      <w:r w:rsidRPr="00F14000">
        <w:t>/H</w:t>
      </w:r>
      <w:r w:rsidRPr="00F14000">
        <w:rPr>
          <w:vertAlign w:val="subscript"/>
        </w:rPr>
        <w:t>2</w:t>
      </w:r>
      <w:r w:rsidRPr="00F14000">
        <w:t>, CO</w:t>
      </w:r>
      <w:r w:rsidRPr="00F14000">
        <w:rPr>
          <w:vertAlign w:val="subscript"/>
        </w:rPr>
        <w:t>2</w:t>
      </w:r>
      <w:r w:rsidRPr="00F14000">
        <w:t>/CH</w:t>
      </w:r>
      <w:r w:rsidRPr="00F14000">
        <w:rPr>
          <w:vertAlign w:val="subscript"/>
        </w:rPr>
        <w:t>4</w:t>
      </w:r>
      <w:r w:rsidRPr="00F14000">
        <w:t>, H</w:t>
      </w:r>
      <w:r w:rsidRPr="00F14000">
        <w:rPr>
          <w:vertAlign w:val="subscript"/>
        </w:rPr>
        <w:t>2</w:t>
      </w:r>
      <w:r w:rsidRPr="00F14000">
        <w:t>/N</w:t>
      </w:r>
      <w:r w:rsidRPr="00F14000">
        <w:rPr>
          <w:vertAlign w:val="subscript"/>
        </w:rPr>
        <w:t>2</w:t>
      </w:r>
      <w:r w:rsidRPr="00F14000">
        <w:t>, H</w:t>
      </w:r>
      <w:r w:rsidRPr="00F14000">
        <w:rPr>
          <w:vertAlign w:val="subscript"/>
        </w:rPr>
        <w:t>2</w:t>
      </w:r>
      <w:r w:rsidRPr="00F14000">
        <w:t>/CH</w:t>
      </w:r>
      <w:r w:rsidRPr="00F14000">
        <w:rPr>
          <w:vertAlign w:val="subscript"/>
        </w:rPr>
        <w:t>4</w:t>
      </w:r>
      <w:r w:rsidRPr="00F14000">
        <w:t>, and O</w:t>
      </w:r>
      <w:r w:rsidRPr="00F14000">
        <w:rPr>
          <w:vertAlign w:val="subscript"/>
        </w:rPr>
        <w:t>2</w:t>
      </w:r>
      <w:r w:rsidRPr="00F14000">
        <w:t>/N</w:t>
      </w:r>
      <w:r w:rsidRPr="00F14000">
        <w:rPr>
          <w:vertAlign w:val="subscript"/>
        </w:rPr>
        <w:t>2</w:t>
      </w:r>
      <w:r w:rsidRPr="00F14000">
        <w:t xml:space="preserve">. </w:t>
      </w:r>
      <w:r>
        <w:t>Based on the results, it can be concluded that as</w:t>
      </w:r>
      <w:r w:rsidRPr="00F14000">
        <w:t xml:space="preserve"> a rule of thumb, </w:t>
      </w:r>
      <w:r>
        <w:t xml:space="preserve">since </w:t>
      </w:r>
      <w:r w:rsidRPr="00F14000">
        <w:t xml:space="preserve">reaction kinetics govern the share and progress of capture and removal of each gas </w:t>
      </w:r>
      <w:r>
        <w:t xml:space="preserve">in considered </w:t>
      </w:r>
      <w:r w:rsidRPr="00F14000">
        <w:t xml:space="preserve">pair, one may expect that for pair A/B, almost perfect separation can be achieved when </w:t>
      </w:r>
      <w:r w:rsidRPr="00F14000">
        <w:rPr>
          <w:i/>
          <w:iCs/>
        </w:rPr>
        <w:t>k</w:t>
      </w:r>
      <w:r w:rsidRPr="00F14000">
        <w:rPr>
          <w:i/>
          <w:iCs/>
          <w:vertAlign w:val="subscript"/>
        </w:rPr>
        <w:t>A</w:t>
      </w:r>
      <w:r w:rsidRPr="00F14000">
        <w:t xml:space="preserve"> &gt;&gt; </w:t>
      </w:r>
      <w:r w:rsidRPr="00F14000">
        <w:rPr>
          <w:i/>
          <w:iCs/>
        </w:rPr>
        <w:t>k</w:t>
      </w:r>
      <w:r w:rsidRPr="00F14000">
        <w:rPr>
          <w:i/>
          <w:iCs/>
          <w:vertAlign w:val="subscript"/>
        </w:rPr>
        <w:t>B</w:t>
      </w:r>
      <w:r w:rsidRPr="00F14000">
        <w:t xml:space="preserve"> holds</w:t>
      </w:r>
      <w:r>
        <w:t xml:space="preserve">. For instance, </w:t>
      </w:r>
      <w:r w:rsidRPr="00F14000">
        <w:t>the bulk purification of gas streams containing methan</w:t>
      </w:r>
      <w:r>
        <w:t>e</w:t>
      </w:r>
      <w:r w:rsidRPr="00F14000">
        <w:t xml:space="preserve"> and any of the studied gases is the most </w:t>
      </w:r>
      <w:r>
        <w:t>achievable</w:t>
      </w:r>
      <w:r w:rsidRPr="00F14000">
        <w:t xml:space="preserve"> application</w:t>
      </w:r>
      <w:r>
        <w:t xml:space="preserve"> as methane reactions overwhelmed by others. In such conditions, </w:t>
      </w:r>
      <w:r w:rsidRPr="00F14000">
        <w:t>methan</w:t>
      </w:r>
      <w:r>
        <w:t>e</w:t>
      </w:r>
      <w:r w:rsidRPr="00F14000">
        <w:t xml:space="preserve"> will be collected at ou</w:t>
      </w:r>
      <w:r>
        <w:t xml:space="preserve">tlet </w:t>
      </w:r>
      <w:del w:id="343" w:author="Milad Asgarpour Khansary" w:date="2018-04-26T12:24:00Z">
        <w:r w:rsidDel="00995BB6">
          <w:delText xml:space="preserve">unreacted </w:delText>
        </w:r>
      </w:del>
      <w:r>
        <w:t xml:space="preserve">as a pure gas. </w:t>
      </w:r>
      <w:ins w:id="344" w:author="Milad Asgarpour Khansary" w:date="2018-04-26T12:25:00Z">
        <w:r w:rsidR="00995BB6">
          <w:t xml:space="preserve">As the </w:t>
        </w:r>
        <w:r w:rsidR="00995BB6" w:rsidRPr="00F14000">
          <w:t>activation ∆</w:t>
        </w:r>
        <w:r w:rsidR="00995BB6" w:rsidRPr="00F14000">
          <w:rPr>
            <w:i/>
            <w:iCs/>
          </w:rPr>
          <w:t>G</w:t>
        </w:r>
        <w:r w:rsidR="00995BB6" w:rsidRPr="00F14000">
          <w:t xml:space="preserve"> of methane is much higher than th</w:t>
        </w:r>
        <w:r w:rsidR="00995BB6">
          <w:t>at of</w:t>
        </w:r>
        <w:r w:rsidR="00995BB6" w:rsidRPr="00F14000">
          <w:t xml:space="preserve"> other gases</w:t>
        </w:r>
        <w:r w:rsidR="00995BB6">
          <w:t xml:space="preserve">, </w:t>
        </w:r>
      </w:ins>
      <w:del w:id="345" w:author="Milad Asgarpour Khansary" w:date="2018-04-26T12:25:00Z">
        <w:r w:rsidR="00172879" w:rsidDel="00995BB6">
          <w:delText>I</w:delText>
        </w:r>
      </w:del>
      <w:del w:id="346" w:author="Milad Asgarpour Khansary" w:date="2018-04-26T12:26:00Z">
        <w:r w:rsidR="00172879" w:rsidDel="00995BB6">
          <w:delText xml:space="preserve">n a gas mixture, based on the results, </w:delText>
        </w:r>
      </w:del>
      <w:r w:rsidR="00172879">
        <w:t xml:space="preserve">it </w:t>
      </w:r>
      <w:del w:id="347" w:author="Milad Asgarpour Khansary" w:date="2018-04-26T12:26:00Z">
        <w:r w:rsidR="00172879" w:rsidDel="00995BB6">
          <w:delText xml:space="preserve">can be seen that </w:delText>
        </w:r>
      </w:del>
      <w:del w:id="348" w:author="Milad Asgarpour Khansary" w:date="2018-04-26T12:25:00Z">
        <w:r w:rsidR="00172879" w:rsidDel="00995BB6">
          <w:delText xml:space="preserve">the </w:delText>
        </w:r>
        <w:r w:rsidR="00172879" w:rsidRPr="00F14000" w:rsidDel="00995BB6">
          <w:delText>activation ∆</w:delText>
        </w:r>
        <w:r w:rsidR="00172879" w:rsidRPr="00F14000" w:rsidDel="00995BB6">
          <w:rPr>
            <w:i/>
            <w:iCs/>
          </w:rPr>
          <w:delText>G</w:delText>
        </w:r>
        <w:r w:rsidR="00172879" w:rsidRPr="00F14000" w:rsidDel="00995BB6">
          <w:delText xml:space="preserve"> of methane is much higher than th</w:delText>
        </w:r>
        <w:r w:rsidR="00172879" w:rsidDel="00995BB6">
          <w:delText>at of</w:delText>
        </w:r>
        <w:r w:rsidR="00172879" w:rsidRPr="00F14000" w:rsidDel="00995BB6">
          <w:delText xml:space="preserve"> other gases </w:delText>
        </w:r>
      </w:del>
      <w:del w:id="349" w:author="Milad Asgarpour Khansary" w:date="2018-04-26T12:26:00Z">
        <w:r w:rsidR="00172879" w:rsidRPr="00F14000" w:rsidDel="00995BB6">
          <w:delText xml:space="preserve">which </w:delText>
        </w:r>
      </w:del>
      <w:r w:rsidR="00172879">
        <w:t>suggests</w:t>
      </w:r>
      <w:r w:rsidR="00172879" w:rsidRPr="00F14000">
        <w:t xml:space="preserve"> that methane must undergo and involve in a highly intensive competition to find access to and react with </w:t>
      </w:r>
      <w:r w:rsidR="00172879">
        <w:t>substrate</w:t>
      </w:r>
      <w:r w:rsidR="00172879" w:rsidRPr="00F14000">
        <w:t xml:space="preserve">. This in turn means that we may anticipate practically negligible reaction for exposure of methane to </w:t>
      </w:r>
      <w:r w:rsidR="00DA55AF">
        <w:t xml:space="preserve">lithium in moist environment </w:t>
      </w:r>
      <w:r w:rsidR="00172879">
        <w:t>when other gases are present</w:t>
      </w:r>
      <w:r w:rsidR="00172879" w:rsidRPr="00F14000">
        <w:t xml:space="preserve">. This behavior is of importance as it implies that processing a gas mixture containing methane will keep methane </w:t>
      </w:r>
      <w:del w:id="350" w:author="Milad Asgarpour Khansary" w:date="2018-04-26T12:27:00Z">
        <w:r w:rsidR="00172879" w:rsidRPr="00F14000" w:rsidDel="00995BB6">
          <w:delText>untreated by adsorbent</w:delText>
        </w:r>
        <w:r w:rsidR="00172879" w:rsidDel="00995BB6">
          <w:delText xml:space="preserve"> which </w:delText>
        </w:r>
      </w:del>
      <w:r w:rsidR="00172879">
        <w:t xml:space="preserve">ends up to </w:t>
      </w:r>
      <w:del w:id="351" w:author="Milad Asgarpour Khansary" w:date="2018-04-26T12:27:00Z">
        <w:r w:rsidR="00172879" w:rsidDel="00995BB6">
          <w:delText xml:space="preserve">an almost </w:delText>
        </w:r>
      </w:del>
      <w:r w:rsidR="00172879">
        <w:t>pure methane stream while others are transformed to corresponding lithium containing solid products</w:t>
      </w:r>
      <w:r w:rsidR="00172879" w:rsidRPr="00F14000">
        <w:t>.</w:t>
      </w:r>
      <w:r w:rsidR="00172879">
        <w:t xml:space="preserve"> </w:t>
      </w:r>
    </w:p>
    <w:p w14:paraId="798950C3" w14:textId="1128AE7B" w:rsidR="003B4050" w:rsidRDefault="006E7091" w:rsidP="0050557B">
      <w:r>
        <w:lastRenderedPageBreak/>
        <w:t xml:space="preserve">The </w:t>
      </w:r>
      <w:r w:rsidR="00DA55AF">
        <w:t xml:space="preserve">captured gases in form of reactions </w:t>
      </w:r>
      <w:r>
        <w:t>products (</w:t>
      </w:r>
      <w:r w:rsidRPr="001D08D4">
        <w:t>solid mixtures</w:t>
      </w:r>
      <w:r>
        <w:t>)</w:t>
      </w:r>
      <w:r w:rsidRPr="001D08D4">
        <w:t xml:space="preserve"> can be processed in many ways based on the characteristics of present products </w:t>
      </w:r>
      <w:r w:rsidRPr="001D08D4">
        <w:fldChar w:fldCharType="begin"/>
      </w:r>
      <w:r w:rsidR="003B4050">
        <w:instrText xml:space="preserve"> ADDIN EN.CITE &lt;EndNote&gt;&lt;Cite&gt;&lt;Author&gt;Perry&lt;/Author&gt;&lt;Year&gt;1995&lt;/Year&gt;&lt;RecNum&gt;1423&lt;/RecNum&gt;&lt;DisplayText&gt;[16, 39]&lt;/DisplayText&gt;&lt;record&gt;&lt;rec-number&gt;1423&lt;/rec-number&gt;&lt;foreign-keys&gt;&lt;key app="EN" db-id="r2p5rr9s7p9xfpe9vz2vwfa7p0eszdv5tvat" timestamp="1519701981"&gt;1423&lt;/key&gt;&lt;/foreign-keys&gt;&lt;ref-type name="Book"&gt;6&lt;/ref-type&gt;&lt;contributors&gt;&lt;authors&gt;&lt;author&gt;Perry, D.L.&lt;/author&gt;&lt;author&gt;Phillips, S.L.&lt;/author&gt;&lt;/authors&gt;&lt;/contributors&gt;&lt;titles&gt;&lt;title&gt;Handbook of Inorganic Compounds&lt;/title&gt;&lt;/titles&gt;&lt;dates&gt;&lt;year&gt;1995&lt;/year&gt;&lt;/dates&gt;&lt;publisher&gt;Taylor &amp;amp; Francis&lt;/publisher&gt;&lt;isbn&gt;9780849386718&lt;/isbn&gt;&lt;urls&gt;&lt;related-urls&gt;&lt;url&gt;https://books.google.com.hk/books?id=0fT4wfhF1AsC&lt;/url&gt;&lt;/related-urls&gt;&lt;/urls&gt;&lt;/record&gt;&lt;/Cite&gt;&lt;Cite&gt;&lt;Author&gt;Milad Asgarpour Khansary &lt;/Author&gt;&lt;Year&gt;2018&lt;/Year&gt;&lt;RecNum&gt;1553&lt;/RecNum&gt;&lt;record&gt;&lt;rec-number&gt;1553&lt;/rec-number&gt;&lt;foreign-keys&gt;&lt;key app="EN" db-id="r2p5rr9s7p9xfpe9vz2vwfa7p0eszdv5tvat" timestamp="1524629208"&gt;1553&lt;/key&gt;&lt;/foreign-keys&gt;&lt;ref-type name="Journal Article"&gt;17&lt;/ref-type&gt;&lt;contributors&gt;&lt;authors&gt;&lt;author&gt;Milad Asgarpour Khansary , &lt;/author&gt;&lt;author&gt;Jin Shang, &lt;/author&gt;&lt;author&gt;Gang Li, &lt;/author&gt;&lt;author&gt;Aamir Hanif, &lt;/author&gt;&lt;author&gt;&lt;style face="normal" font="default" charset="238" size="100%"&gt;Qinfen Gu&lt;/style&gt;&lt;style face="normal" font="default" size="100%"&gt;, &lt;/style&gt;&lt;/author&gt;&lt;author&gt;Saeed Shirazian, &lt;/author&gt;&lt;/authors&gt;&lt;/contributors&gt;&lt;titles&gt;&lt;title&gt;Moist-pretreated lithium for high-performance reactive gas separation: focus on natural gas upgrading&lt;/title&gt;&lt;secondary-title&gt;Chemical Engineering Journal&lt;/secondary-title&gt;&lt;/titles&gt;&lt;periodical&gt;&lt;full-title&gt;Chemical Engineering Journal&lt;/full-title&gt;&lt;/periodical&gt;&lt;dates&gt;&lt;year&gt;2018&lt;/year&gt;&lt;/dates&gt;&lt;urls&gt;&lt;/urls&gt;&lt;research-notes&gt;Li Backup files &lt;/research-notes&gt;&lt;/record&gt;&lt;/Cite&gt;&lt;/EndNote&gt;</w:instrText>
      </w:r>
      <w:r w:rsidRPr="001D08D4">
        <w:fldChar w:fldCharType="separate"/>
      </w:r>
      <w:r w:rsidR="003B4050">
        <w:rPr>
          <w:noProof/>
        </w:rPr>
        <w:t>[</w:t>
      </w:r>
      <w:hyperlink w:anchor="_ENREF_16" w:tooltip="Milad Asgarpour Khansary , 2018 #1553" w:history="1">
        <w:r w:rsidR="003B4050" w:rsidRPr="00D458A5">
          <w:rPr>
            <w:rStyle w:val="Hyperlink"/>
            <w:noProof/>
          </w:rPr>
          <w:t>16</w:t>
        </w:r>
      </w:hyperlink>
      <w:r w:rsidR="003B4050">
        <w:rPr>
          <w:noProof/>
        </w:rPr>
        <w:t xml:space="preserve">, </w:t>
      </w:r>
      <w:hyperlink w:anchor="_ENREF_39" w:tooltip="Perry, 1995 #1423" w:history="1">
        <w:r w:rsidR="003B4050" w:rsidRPr="00D458A5">
          <w:rPr>
            <w:rStyle w:val="Hyperlink"/>
            <w:noProof/>
          </w:rPr>
          <w:t>39</w:t>
        </w:r>
      </w:hyperlink>
      <w:r w:rsidR="003B4050">
        <w:rPr>
          <w:noProof/>
        </w:rPr>
        <w:t>]</w:t>
      </w:r>
      <w:r w:rsidRPr="001D08D4">
        <w:fldChar w:fldCharType="end"/>
      </w:r>
      <w:r w:rsidRPr="001D08D4">
        <w:t xml:space="preserve">. </w:t>
      </w:r>
      <w:r w:rsidR="00DA55AF">
        <w:t>For instance, e</w:t>
      </w:r>
      <w:r>
        <w:t>xposing lithium to CO</w:t>
      </w:r>
      <w:r w:rsidRPr="00AA101D">
        <w:rPr>
          <w:vertAlign w:val="subscript"/>
        </w:rPr>
        <w:t>2</w:t>
      </w:r>
      <w:r>
        <w:t xml:space="preserve"> greenhouse gas polluted air, the </w:t>
      </w:r>
      <w:r w:rsidRPr="001D08D4">
        <w:t>lithium peroxide</w:t>
      </w:r>
      <w:r>
        <w:t xml:space="preserve"> is produced due to oxygen reaction with lithium. This </w:t>
      </w:r>
      <w:r w:rsidRPr="001D08D4">
        <w:t>lithium peroxide</w:t>
      </w:r>
      <w:r>
        <w:t xml:space="preserve"> can initiate a reaction with CO</w:t>
      </w:r>
      <w:r w:rsidRPr="00AA101D">
        <w:rPr>
          <w:vertAlign w:val="subscript"/>
        </w:rPr>
        <w:t>2</w:t>
      </w:r>
      <w:r>
        <w:t xml:space="preserve"> gas  and produce </w:t>
      </w:r>
      <w:r w:rsidRPr="001D08D4">
        <w:t xml:space="preserve">lithium carbonate </w:t>
      </w:r>
      <w:r>
        <w:t>as</w:t>
      </w:r>
      <w:r w:rsidRPr="001D08D4">
        <w:t xml:space="preserve"> 2Li</w:t>
      </w:r>
      <w:r w:rsidRPr="001D08D4">
        <w:rPr>
          <w:vertAlign w:val="subscript"/>
        </w:rPr>
        <w:t>2</w:t>
      </w:r>
      <w:r w:rsidRPr="001D08D4">
        <w:t>O</w:t>
      </w:r>
      <w:r w:rsidRPr="001D08D4">
        <w:rPr>
          <w:vertAlign w:val="subscript"/>
        </w:rPr>
        <w:t>2</w:t>
      </w:r>
      <w:r w:rsidRPr="001D08D4">
        <w:t xml:space="preserve"> + 2CO</w:t>
      </w:r>
      <w:r w:rsidRPr="001D08D4">
        <w:rPr>
          <w:vertAlign w:val="subscript"/>
        </w:rPr>
        <w:t>2</w:t>
      </w:r>
      <w:r w:rsidRPr="001D08D4">
        <w:t xml:space="preserve"> → 2Li</w:t>
      </w:r>
      <w:r w:rsidRPr="001D08D4">
        <w:rPr>
          <w:vertAlign w:val="subscript"/>
        </w:rPr>
        <w:t>2</w:t>
      </w:r>
      <w:r w:rsidRPr="001D08D4">
        <w:t>CO</w:t>
      </w:r>
      <w:r w:rsidRPr="001D08D4">
        <w:rPr>
          <w:vertAlign w:val="subscript"/>
        </w:rPr>
        <w:t>3</w:t>
      </w:r>
      <w:r w:rsidRPr="001D08D4">
        <w:t xml:space="preserve"> + O</w:t>
      </w:r>
      <w:r w:rsidRPr="001D08D4">
        <w:rPr>
          <w:vertAlign w:val="subscript"/>
        </w:rPr>
        <w:t>2</w:t>
      </w:r>
      <w:r w:rsidRPr="001D08D4">
        <w:t xml:space="preserve"> </w:t>
      </w:r>
      <w:r w:rsidRPr="001D08D4">
        <w:fldChar w:fldCharType="begin"/>
      </w:r>
      <w:r w:rsidR="00E228A5">
        <w:instrText xml:space="preserve"> ADDIN EN.CITE &lt;EndNote&gt;&lt;Cite&gt;&lt;Author&gt;Greenwood&lt;/Author&gt;&lt;Year&gt;1984&lt;/Year&gt;&lt;RecNum&gt;1420&lt;/RecNum&gt;&lt;DisplayText&gt;[40]&lt;/DisplayText&gt;&lt;record&gt;&lt;rec-number&gt;1420&lt;/rec-number&gt;&lt;foreign-keys&gt;&lt;key app="EN" db-id="r2p5rr9s7p9xfpe9vz2vwfa7p0eszdv5tvat" timestamp="1519697087"&gt;1420&lt;/key&gt;&lt;/foreign-keys&gt;&lt;ref-type name="Book"&gt;6&lt;/ref-type&gt;&lt;contributors&gt;&lt;authors&gt;&lt;author&gt;Greenwood, N.N.&lt;/author&gt;&lt;author&gt;Earnshaw, A.&lt;/author&gt;&lt;/authors&gt;&lt;/contributors&gt;&lt;titles&gt;&lt;title&gt;Chemistry of the elements&lt;/title&gt;&lt;/titles&gt;&lt;dates&gt;&lt;year&gt;1984&lt;/year&gt;&lt;/dates&gt;&lt;publisher&gt;Pergamon Press&lt;/publisher&gt;&lt;isbn&gt;9780080220574&lt;/isbn&gt;&lt;urls&gt;&lt;related-urls&gt;&lt;url&gt;https://books.google.com.hk/books?id=OezvAAAAMAAJ&lt;/url&gt;&lt;/related-urls&gt;&lt;/urls&gt;&lt;/record&gt;&lt;/Cite&gt;&lt;/EndNote&gt;</w:instrText>
      </w:r>
      <w:r w:rsidRPr="001D08D4">
        <w:fldChar w:fldCharType="separate"/>
      </w:r>
      <w:r w:rsidR="00E228A5">
        <w:rPr>
          <w:noProof/>
        </w:rPr>
        <w:t>[</w:t>
      </w:r>
      <w:hyperlink w:anchor="_ENREF_40" w:tooltip="Greenwood, 1984 #1420" w:history="1">
        <w:r w:rsidR="00E228A5" w:rsidRPr="00D458A5">
          <w:rPr>
            <w:rStyle w:val="Hyperlink"/>
            <w:noProof/>
          </w:rPr>
          <w:t>40</w:t>
        </w:r>
      </w:hyperlink>
      <w:r w:rsidR="00E228A5">
        <w:rPr>
          <w:noProof/>
        </w:rPr>
        <w:t>]</w:t>
      </w:r>
      <w:r w:rsidRPr="001D08D4">
        <w:fldChar w:fldCharType="end"/>
      </w:r>
      <w:r w:rsidRPr="001D08D4">
        <w:t xml:space="preserve">. This reaction is the working principal of air purifiers in spacecraft to produce oxygen </w:t>
      </w:r>
      <w:r w:rsidRPr="001D08D4">
        <w:fldChar w:fldCharType="begin"/>
      </w:r>
      <w:r w:rsidR="00E228A5">
        <w:instrText xml:space="preserve"> ADDIN EN.CITE &lt;EndNote&gt;&lt;Cite&gt;&lt;Author&gt;Wietelmann&lt;/Author&gt;&lt;Year&gt;2000&lt;/Year&gt;&lt;RecNum&gt;1422&lt;/RecNum&gt;&lt;DisplayText&gt;[41]&lt;/DisplayText&gt;&lt;record&gt;&lt;rec-number&gt;1422&lt;/rec-number&gt;&lt;foreign-keys&gt;&lt;key app="EN" db-id="r2p5rr9s7p9xfpe9vz2vwfa7p0eszdv5tvat" timestamp="1519697385"&gt;1422&lt;/key&gt;&lt;/foreign-keys&gt;&lt;ref-type name="Book Section"&gt;5&lt;/ref-type&gt;&lt;contributors&gt;&lt;authors&gt;&lt;author&gt;Wietelmann, Ulrich&lt;/author&gt;&lt;author&gt;Steinbild, Martin&lt;/author&gt;&lt;/authors&gt;&lt;/contributors&gt;&lt;titles&gt;&lt;title&gt;Lithium and Lithium Compounds&lt;/title&gt;&lt;secondary-title&gt;Ullmann&amp;apos;s Encyclopedia of Industrial Chemistry&lt;/secondary-title&gt;&lt;/titles&gt;&lt;dates&gt;&lt;year&gt;2000&lt;/year&gt;&lt;/dates&gt;&lt;publisher&gt;Wiley-VCH Verlag GmbH &amp;amp; Co. KGaA&lt;/publisher&gt;&lt;isbn&gt;9783527306732&lt;/isbn&gt;&lt;urls&gt;&lt;related-urls&gt;&lt;url&gt;http://dx.doi.org/10.1002/14356007.a15_393.pub2&lt;/url&gt;&lt;/related-urls&gt;&lt;/urls&gt;&lt;electronic-resource-num&gt;10.1002/14356007.a15_393.pub2&lt;/electronic-resource-num&gt;&lt;/record&gt;&lt;/Cite&gt;&lt;/EndNote&gt;</w:instrText>
      </w:r>
      <w:r w:rsidRPr="001D08D4">
        <w:fldChar w:fldCharType="separate"/>
      </w:r>
      <w:r w:rsidR="00E228A5">
        <w:rPr>
          <w:noProof/>
        </w:rPr>
        <w:t>[</w:t>
      </w:r>
      <w:hyperlink w:anchor="_ENREF_41" w:tooltip="Wietelmann, 2000 #1422" w:history="1">
        <w:r w:rsidR="00E228A5" w:rsidRPr="00D458A5">
          <w:rPr>
            <w:rStyle w:val="Hyperlink"/>
            <w:noProof/>
          </w:rPr>
          <w:t>41</w:t>
        </w:r>
      </w:hyperlink>
      <w:r w:rsidR="00E228A5">
        <w:rPr>
          <w:noProof/>
        </w:rPr>
        <w:t>]</w:t>
      </w:r>
      <w:r w:rsidRPr="001D08D4">
        <w:fldChar w:fldCharType="end"/>
      </w:r>
      <w:r w:rsidRPr="001D08D4">
        <w:t xml:space="preserve"> and as it is a reversible reaction, it </w:t>
      </w:r>
      <w:r>
        <w:t xml:space="preserve">also </w:t>
      </w:r>
      <w:r w:rsidRPr="001D08D4">
        <w:t xml:space="preserve">has been used to establish lithium–air batteries </w:t>
      </w:r>
      <w:r w:rsidRPr="001D08D4">
        <w:fldChar w:fldCharType="begin"/>
      </w:r>
      <w:r w:rsidR="00E228A5">
        <w:instrText xml:space="preserve"> ADDIN EN.CITE &lt;EndNote&gt;&lt;Cite&gt;&lt;Author&gt;Girishkumar&lt;/Author&gt;&lt;Year&gt;2010&lt;/Year&gt;&lt;RecNum&gt;1421&lt;/RecNum&gt;&lt;DisplayText&gt;[42]&lt;/DisplayText&gt;&lt;record&gt;&lt;rec-number&gt;1421&lt;/rec-number&gt;&lt;foreign-keys&gt;&lt;key app="EN" db-id="r2p5rr9s7p9xfpe9vz2vwfa7p0eszdv5tvat" timestamp="1519697275"&gt;1421&lt;/key&gt;&lt;/foreign-keys&gt;&lt;ref-type name="Journal Article"&gt;17&lt;/ref-type&gt;&lt;contributors&gt;&lt;authors&gt;&lt;author&gt;Girishkumar, G.&lt;/author&gt;&lt;author&gt;McCloskey, B.&lt;/author&gt;&lt;author&gt;Luntz, A. C.&lt;/author&gt;&lt;author&gt;Swanson, S.&lt;/author&gt;&lt;author&gt;Wilcke, W.&lt;/author&gt;&lt;/authors&gt;&lt;/contributors&gt;&lt;titles&gt;&lt;title&gt;Lithium−Air Battery: Promise and Challenges&lt;/title&gt;&lt;secondary-title&gt;The Journal of Physical Chemistry Letters&lt;/secondary-title&gt;&lt;/titles&gt;&lt;periodical&gt;&lt;full-title&gt;The Journal of Physical Chemistry Letters&lt;/full-title&gt;&lt;/periodical&gt;&lt;pages&gt;2193-2203&lt;/pages&gt;&lt;volume&gt;1&lt;/volume&gt;&lt;number&gt;14&lt;/number&gt;&lt;dates&gt;&lt;year&gt;2010&lt;/year&gt;&lt;pub-dates&gt;&lt;date&gt;2010/07/15&lt;/date&gt;&lt;/pub-dates&gt;&lt;/dates&gt;&lt;publisher&gt;American Chemical Society&lt;/publisher&gt;&lt;isbn&gt;1948-7185&lt;/isbn&gt;&lt;urls&gt;&lt;related-urls&gt;&lt;url&gt;https://doi.org/10.1021/jz1005384&lt;/url&gt;&lt;/related-urls&gt;&lt;/urls&gt;&lt;electronic-resource-num&gt;10.1021/jz1005384&lt;/electronic-resource-num&gt;&lt;/record&gt;&lt;/Cite&gt;&lt;/EndNote&gt;</w:instrText>
      </w:r>
      <w:r w:rsidRPr="001D08D4">
        <w:fldChar w:fldCharType="separate"/>
      </w:r>
      <w:r w:rsidR="00E228A5">
        <w:rPr>
          <w:noProof/>
        </w:rPr>
        <w:t>[</w:t>
      </w:r>
      <w:hyperlink w:anchor="_ENREF_42" w:tooltip="Girishkumar, 2010 #1421" w:history="1">
        <w:r w:rsidR="00E228A5" w:rsidRPr="00D458A5">
          <w:rPr>
            <w:rStyle w:val="Hyperlink"/>
            <w:noProof/>
          </w:rPr>
          <w:t>42</w:t>
        </w:r>
      </w:hyperlink>
      <w:r w:rsidR="00E228A5">
        <w:rPr>
          <w:noProof/>
        </w:rPr>
        <w:t>]</w:t>
      </w:r>
      <w:r w:rsidRPr="001D08D4">
        <w:fldChar w:fldCharType="end"/>
      </w:r>
      <w:r w:rsidRPr="001D08D4">
        <w:t>.</w:t>
      </w:r>
      <w:r>
        <w:t xml:space="preserve"> Lithium carbonate has applications in </w:t>
      </w:r>
      <w:r w:rsidRPr="00155CA5">
        <w:t>the processing of metal oxides</w:t>
      </w:r>
      <w:r>
        <w:t xml:space="preserve"> and also </w:t>
      </w:r>
      <w:r w:rsidRPr="00155CA5">
        <w:t>t</w:t>
      </w:r>
      <w:r>
        <w:t xml:space="preserve">reatment of bipolar disorder </w:t>
      </w:r>
      <w:r>
        <w:fldChar w:fldCharType="begin"/>
      </w:r>
      <w:r w:rsidR="00E228A5">
        <w:instrText xml:space="preserve"> ADDIN EN.CITE &lt;EndNote&gt;&lt;Cite&gt;&lt;Author&gt;Rybakowski&lt;/Author&gt;&lt;Year&gt;2013&lt;/Year&gt;&lt;RecNum&gt;1501&lt;/RecNum&gt;&lt;DisplayText&gt;[43]&lt;/DisplayText&gt;&lt;record&gt;&lt;rec-number&gt;1501&lt;/rec-number&gt;&lt;foreign-keys&gt;&lt;key app="EN" db-id="r2p5rr9s7p9xfpe9vz2vwfa7p0eszdv5tvat" timestamp="1522064490"&gt;1501&lt;/key&gt;&lt;/foreign-keys&gt;&lt;ref-type name="Book Section"&gt;5&lt;/ref-type&gt;&lt;contributors&gt;&lt;authors&gt;&lt;author&gt;Rybakowski, Janusz K.&lt;/author&gt;&lt;/authors&gt;&lt;secondary-authors&gt;&lt;author&gt;Kretsinger, Robert H.&lt;/author&gt;&lt;author&gt;Uversky, Vladimir N.&lt;/author&gt;&lt;author&gt;Permyakov, Eugene A.&lt;/author&gt;&lt;/secondary-authors&gt;&lt;/contributors&gt;&lt;titles&gt;&lt;title&gt;Lithium as Mood Stabilizer&lt;/title&gt;&lt;secondary-title&gt;Encyclopedia of Metalloproteins&lt;/secondary-title&gt;&lt;/titles&gt;&lt;pages&gt;1208-1213&lt;/pages&gt;&lt;dates&gt;&lt;year&gt;2013&lt;/year&gt;&lt;pub-dates&gt;&lt;date&gt;2013//&lt;/date&gt;&lt;/pub-dates&gt;&lt;/dates&gt;&lt;pub-location&gt;New York, NY&lt;/pub-location&gt;&lt;publisher&gt;Springer New York&lt;/publisher&gt;&lt;isbn&gt;978-1-4614-1533-6&lt;/isbn&gt;&lt;urls&gt;&lt;related-urls&gt;&lt;url&gt;https://doi.org/10.1007/978-1-4614-1533-6_333&lt;/url&gt;&lt;/related-urls&gt;&lt;/urls&gt;&lt;electronic-resource-num&gt;10.1007/978-1-4614-1533-6_333&lt;/electronic-resource-num&gt;&lt;/record&gt;&lt;/Cite&gt;&lt;/EndNote&gt;</w:instrText>
      </w:r>
      <w:r>
        <w:fldChar w:fldCharType="separate"/>
      </w:r>
      <w:r w:rsidR="00E228A5">
        <w:rPr>
          <w:noProof/>
        </w:rPr>
        <w:t>[</w:t>
      </w:r>
      <w:hyperlink w:anchor="_ENREF_43" w:tooltip="Rybakowski, 2013 #1501" w:history="1">
        <w:r w:rsidR="00E228A5" w:rsidRPr="00D458A5">
          <w:rPr>
            <w:rStyle w:val="Hyperlink"/>
            <w:noProof/>
          </w:rPr>
          <w:t>43</w:t>
        </w:r>
      </w:hyperlink>
      <w:r w:rsidR="00E228A5">
        <w:rPr>
          <w:noProof/>
        </w:rPr>
        <w:t>]</w:t>
      </w:r>
      <w:r>
        <w:fldChar w:fldCharType="end"/>
      </w:r>
      <w:r>
        <w:t xml:space="preserve">. </w:t>
      </w:r>
      <w:r w:rsidRPr="001D08D4">
        <w:t xml:space="preserve">The charge transfer or difference between decomposition temperatures of lithium nitride (≈ 800 ℃) and lithium carbonate (≈ 1300 ℃) can be considered for nitrogen, carbon dioxide, and lithium recovery </w:t>
      </w:r>
      <w:r w:rsidRPr="001D08D4">
        <w:fldChar w:fldCharType="begin"/>
      </w:r>
      <w:r w:rsidR="00E228A5">
        <w:instrText xml:space="preserve"> ADDIN EN.CITE &lt;EndNote&gt;&lt;Cite&gt;&lt;Author&gt;Wietelmann&lt;/Author&gt;&lt;Year&gt;2000&lt;/Year&gt;&lt;RecNum&gt;1422&lt;/RecNum&gt;&lt;DisplayText&gt;[41]&lt;/DisplayText&gt;&lt;record&gt;&lt;rec-number&gt;1422&lt;/rec-number&gt;&lt;foreign-keys&gt;&lt;key app="EN" db-id="r2p5rr9s7p9xfpe9vz2vwfa7p0eszdv5tvat" timestamp="1519697385"&gt;1422&lt;/key&gt;&lt;/foreign-keys&gt;&lt;ref-type name="Book Section"&gt;5&lt;/ref-type&gt;&lt;contributors&gt;&lt;authors&gt;&lt;author&gt;Wietelmann, Ulrich&lt;/author&gt;&lt;author&gt;Steinbild, Martin&lt;/author&gt;&lt;/authors&gt;&lt;/contributors&gt;&lt;titles&gt;&lt;title&gt;Lithium and Lithium Compounds&lt;/title&gt;&lt;secondary-title&gt;Ullmann&amp;apos;s Encyclopedia of Industrial Chemistry&lt;/secondary-title&gt;&lt;/titles&gt;&lt;dates&gt;&lt;year&gt;2000&lt;/year&gt;&lt;/dates&gt;&lt;publisher&gt;Wiley-VCH Verlag GmbH &amp;amp; Co. KGaA&lt;/publisher&gt;&lt;isbn&gt;9783527306732&lt;/isbn&gt;&lt;urls&gt;&lt;related-urls&gt;&lt;url&gt;http://dx.doi.org/10.1002/14356007.a15_393.pub2&lt;/url&gt;&lt;/related-urls&gt;&lt;/urls&gt;&lt;electronic-resource-num&gt;10.1002/14356007.a15_393.pub2&lt;/electronic-resource-num&gt;&lt;/record&gt;&lt;/Cite&gt;&lt;/EndNote&gt;</w:instrText>
      </w:r>
      <w:r w:rsidRPr="001D08D4">
        <w:fldChar w:fldCharType="separate"/>
      </w:r>
      <w:r w:rsidR="00E228A5">
        <w:rPr>
          <w:noProof/>
        </w:rPr>
        <w:t>[</w:t>
      </w:r>
      <w:hyperlink w:anchor="_ENREF_41" w:tooltip="Wietelmann, 2000 #1422" w:history="1">
        <w:r w:rsidR="00E228A5" w:rsidRPr="00D458A5">
          <w:rPr>
            <w:rStyle w:val="Hyperlink"/>
            <w:noProof/>
          </w:rPr>
          <w:t>41</w:t>
        </w:r>
      </w:hyperlink>
      <w:r w:rsidR="00E228A5">
        <w:rPr>
          <w:noProof/>
        </w:rPr>
        <w:t>]</w:t>
      </w:r>
      <w:r w:rsidRPr="001D08D4">
        <w:fldChar w:fldCharType="end"/>
      </w:r>
      <w:r w:rsidRPr="001D08D4">
        <w:t xml:space="preserve">. </w:t>
      </w:r>
      <w:r>
        <w:t xml:space="preserve"> </w:t>
      </w:r>
    </w:p>
    <w:p w14:paraId="13C61286" w14:textId="48D62B5F" w:rsidR="0050557B" w:rsidRPr="00140530" w:rsidRDefault="0050557B" w:rsidP="00225BA8">
      <w:pPr>
        <w:pStyle w:val="Heading2"/>
        <w:rPr>
          <w:highlight w:val="yellow"/>
        </w:rPr>
      </w:pPr>
      <w:r w:rsidRPr="00140530">
        <w:rPr>
          <w:highlight w:val="yellow"/>
        </w:rPr>
        <w:t xml:space="preserve">Gas capture analyses </w:t>
      </w:r>
    </w:p>
    <w:p w14:paraId="77CEEB6B" w14:textId="04B2389C" w:rsidR="00F156EA" w:rsidRPr="00F156EA" w:rsidRDefault="00D458A5" w:rsidP="00D269D3">
      <w:r>
        <w:t>For single and mixture gas case studies, only the</w:t>
      </w:r>
      <w:r w:rsidR="00F156EA">
        <w:t xml:space="preserve"> single gas </w:t>
      </w:r>
      <w:r>
        <w:t xml:space="preserve">calculations could be verified by the available literature </w:t>
      </w:r>
      <w:r w:rsidR="00F156EA">
        <w:fldChar w:fldCharType="begin"/>
      </w:r>
      <w:r>
        <w:instrText xml:space="preserve"> ADDIN EN.CITE &lt;EndNote&gt;&lt;Cite&gt;&lt;Author&gt;Rhein&lt;/Author&gt;&lt;Year&gt;1990&lt;/Year&gt;&lt;RecNum&gt;690&lt;/RecNum&gt;&lt;DisplayText&gt;[14, 15]&lt;/DisplayText&gt;&lt;record&gt;&lt;rec-number&gt;690&lt;/rec-number&gt;&lt;foreign-keys&gt;&lt;key app="EN" db-id="r2p5rr9s7p9xfpe9vz2vwfa7p0eszdv5tvat" timestamp="1498347475"&gt;690&lt;/key&gt;&lt;key app="ENWeb" db-id=""&gt;0&lt;/key&gt;&lt;/foreign-keys&gt;&lt;ref-type name="Report"&gt;27&lt;/ref-type&gt;&lt;contributors&gt;&lt;authors&gt;&lt;author&gt;Robert A. Rhein&lt;/author&gt;&lt;/authors&gt;&lt;/contributors&gt;&lt;titles&gt;&lt;title&gt;Lithium Combustion: A Review&lt;/title&gt;&lt;secondary-title&gt;Naval Air Systems Command&lt;/secondary-title&gt;&lt;/titles&gt;&lt;dates&gt;&lt;year&gt;1990&lt;/year&gt;&lt;/dates&gt;&lt;urls&gt;&lt;/urls&gt;&lt;research-notes&gt;Li + gas reactivity&lt;/research-notes&gt;&lt;/record&gt;&lt;/Cite&gt;&lt;Cite&gt;&lt;Author&gt;Schiemann&lt;/Author&gt;&lt;Year&gt;2016&lt;/Year&gt;&lt;RecNum&gt;681&lt;/RecNum&gt;&lt;record&gt;&lt;rec-number&gt;681&lt;/rec-number&gt;&lt;foreign-keys&gt;&lt;key app="EN" db-id="r2p5rr9s7p9xfpe9vz2vwfa7p0eszdv5tvat" timestamp="1497600347"&gt;681&lt;/key&gt;&lt;key app="ENWeb" db-id=""&gt;0&lt;/key&gt;&lt;/foreign-keys&gt;&lt;ref-type name="Journal Article"&gt;17&lt;/ref-type&gt;&lt;contributors&gt;&lt;authors&gt;&lt;author&gt;Schiemann, Martin&lt;/author&gt;&lt;author&gt;Bergthorson, Jeffrey&lt;/author&gt;&lt;author&gt;Fischer, Peter&lt;/author&gt;&lt;author&gt;Scherer, Viktor&lt;/author&gt;&lt;author&gt;Taroata, Dan&lt;/author&gt;&lt;author&gt;Schmid, Günther&lt;/author&gt;&lt;/authors&gt;&lt;/contributors&gt;&lt;titles&gt;&lt;title&gt;A review on lithium combustion&lt;/title&gt;&lt;secondary-title&gt;Applied Energy&lt;/secondary-title&gt;&lt;/titles&gt;&lt;periodical&gt;&lt;full-title&gt;Applied Energy&lt;/full-title&gt;&lt;/periodical&gt;&lt;pages&gt;948-965&lt;/pages&gt;&lt;volume&gt;162&lt;/volume&gt;&lt;dates&gt;&lt;year&gt;2016&lt;/year&gt;&lt;/dates&gt;&lt;isbn&gt;03062619&lt;/isbn&gt;&lt;urls&gt;&lt;/urls&gt;&lt;electronic-resource-num&gt;10.1016/j.apenergy.2015.10.172&lt;/electronic-resource-num&gt;&lt;research-notes&gt;Li + gas reactivity&lt;/research-notes&gt;&lt;/record&gt;&lt;/Cite&gt;&lt;/EndNote&gt;</w:instrText>
      </w:r>
      <w:r w:rsidR="00F156EA">
        <w:fldChar w:fldCharType="separate"/>
      </w:r>
      <w:r>
        <w:rPr>
          <w:noProof/>
        </w:rPr>
        <w:t>[</w:t>
      </w:r>
      <w:hyperlink w:anchor="_ENREF_14" w:tooltip="Rhein, 1990 #690" w:history="1">
        <w:r w:rsidRPr="00D458A5">
          <w:rPr>
            <w:rStyle w:val="Hyperlink"/>
            <w:noProof/>
          </w:rPr>
          <w:t>14</w:t>
        </w:r>
      </w:hyperlink>
      <w:r>
        <w:rPr>
          <w:noProof/>
        </w:rPr>
        <w:t xml:space="preserve">, </w:t>
      </w:r>
      <w:hyperlink w:anchor="_ENREF_15" w:tooltip="Schiemann, 2016 #681" w:history="1">
        <w:r w:rsidRPr="00D458A5">
          <w:rPr>
            <w:rStyle w:val="Hyperlink"/>
            <w:noProof/>
          </w:rPr>
          <w:t>15</w:t>
        </w:r>
      </w:hyperlink>
      <w:r>
        <w:rPr>
          <w:noProof/>
        </w:rPr>
        <w:t>]</w:t>
      </w:r>
      <w:r w:rsidR="00F156EA">
        <w:fldChar w:fldCharType="end"/>
      </w:r>
      <w:r w:rsidR="00F156EA">
        <w:t xml:space="preserve">. </w:t>
      </w:r>
      <w:r w:rsidR="00D269D3">
        <w:t xml:space="preserve">It needs to be noted that </w:t>
      </w:r>
      <w:r w:rsidR="00F156EA">
        <w:t>no experimental</w:t>
      </w:r>
      <w:r w:rsidR="00D269D3">
        <w:t xml:space="preserve"> is</w:t>
      </w:r>
      <w:r w:rsidR="00F156EA">
        <w:t xml:space="preserve"> data available for mixture ga</w:t>
      </w:r>
      <w:r w:rsidR="00D269D3">
        <w:t xml:space="preserve">s simulations to be compared to, which is due to the fact that the proposed application of lithium as reactive gas capture material is new. </w:t>
      </w:r>
    </w:p>
    <w:p w14:paraId="08E53E7E" w14:textId="073B16D4" w:rsidR="0050557B" w:rsidRDefault="00FA507A" w:rsidP="00FA507A">
      <w:pPr>
        <w:pStyle w:val="Heading3"/>
      </w:pPr>
      <w:r>
        <w:t xml:space="preserve">Single gas capture </w:t>
      </w:r>
    </w:p>
    <w:p w14:paraId="00E77BAA" w14:textId="1BEF0BB3" w:rsidR="00FA507A" w:rsidRDefault="00FA507A" w:rsidP="0050557B"/>
    <w:p w14:paraId="3CA08CD9" w14:textId="77777777" w:rsidR="00225BA8" w:rsidRDefault="00225BA8" w:rsidP="0050557B"/>
    <w:p w14:paraId="425EB04B" w14:textId="019E3377" w:rsidR="00FA507A" w:rsidRDefault="00FA507A" w:rsidP="00FA507A">
      <w:pPr>
        <w:pStyle w:val="Heading3"/>
      </w:pPr>
      <w:r>
        <w:t xml:space="preserve">Mixture gas capture </w:t>
      </w:r>
    </w:p>
    <w:p w14:paraId="15C5847E" w14:textId="0CC81782" w:rsidR="0050557B" w:rsidRDefault="0050557B" w:rsidP="000E38FF">
      <w:pPr>
        <w:rPr>
          <w:highlight w:val="yellow"/>
        </w:rPr>
      </w:pPr>
    </w:p>
    <w:p w14:paraId="733A971D" w14:textId="77777777" w:rsidR="0050557B" w:rsidRDefault="0050557B" w:rsidP="000E38FF">
      <w:pPr>
        <w:rPr>
          <w:highlight w:val="yellow"/>
        </w:rPr>
      </w:pPr>
    </w:p>
    <w:p w14:paraId="4D332F88" w14:textId="77777777" w:rsidR="00653EC7" w:rsidRDefault="00653EC7" w:rsidP="00653EC7">
      <w:pPr>
        <w:pStyle w:val="Heading1"/>
        <w:numPr>
          <w:ilvl w:val="0"/>
          <w:numId w:val="0"/>
        </w:numPr>
        <w:ind w:left="432" w:hanging="432"/>
      </w:pPr>
      <w:bookmarkStart w:id="352" w:name="_Toc496876308"/>
      <w:bookmarkEnd w:id="340"/>
    </w:p>
    <w:p w14:paraId="7F7BFC8F" w14:textId="5119287D" w:rsidR="002768EC" w:rsidRPr="00F14000" w:rsidRDefault="002768EC" w:rsidP="00DA2B9E">
      <w:pPr>
        <w:pStyle w:val="Heading1"/>
      </w:pPr>
      <w:r w:rsidRPr="00F14000">
        <w:t>Conclusion</w:t>
      </w:r>
      <w:bookmarkEnd w:id="352"/>
    </w:p>
    <w:p w14:paraId="41EAACA0" w14:textId="3F2E2305" w:rsidR="00E207AA" w:rsidRDefault="00E207AA" w:rsidP="00AF108E">
      <w:r>
        <w:t xml:space="preserve">The potential </w:t>
      </w:r>
      <w:ins w:id="353" w:author="Milad Asgarpour Khansary" w:date="2018-04-26T16:02:00Z">
        <w:r w:rsidR="00880E91">
          <w:t xml:space="preserve">use of </w:t>
        </w:r>
      </w:ins>
      <w:del w:id="354" w:author="Milad Asgarpour Khansary" w:date="2018-04-26T16:02:00Z">
        <w:r w:rsidDel="00880E91">
          <w:delText xml:space="preserve">of moist participated </w:delText>
        </w:r>
      </w:del>
      <w:r>
        <w:t xml:space="preserve">lithium for </w:t>
      </w:r>
      <w:ins w:id="355" w:author="Milad Asgarpour Khansary" w:date="2018-04-26T16:02:00Z">
        <w:r w:rsidR="00880E91">
          <w:t xml:space="preserve">reactive </w:t>
        </w:r>
      </w:ins>
      <w:r>
        <w:t xml:space="preserve">gas capture and storage over ambient temperature range </w:t>
      </w:r>
      <w:ins w:id="356" w:author="Milad Asgarpour Khansary" w:date="2018-04-26T16:03:00Z">
        <w:r w:rsidR="00880E91">
          <w:t xml:space="preserve">by the aid of low moisture contents </w:t>
        </w:r>
      </w:ins>
      <w:r>
        <w:t xml:space="preserve">is examined. </w:t>
      </w:r>
      <w:del w:id="357" w:author="Milad Asgarpour Khansary" w:date="2018-04-26T16:03:00Z">
        <w:r w:rsidDel="00880E91">
          <w:delText xml:space="preserve">It was shown that presence of moisture supplies the energy needed to overcome the barriers in lithium-gas reactions. </w:delText>
        </w:r>
      </w:del>
      <w:ins w:id="358" w:author="Milad Asgarpour Khansary" w:date="2018-04-26T16:06:00Z">
        <w:r w:rsidR="00AF108E">
          <w:t xml:space="preserve">A modified temperature programmed kinetic monte-carlo method developed and used </w:t>
        </w:r>
      </w:ins>
      <w:ins w:id="359" w:author="Milad Asgarpour Khansary" w:date="2018-04-26T16:07:00Z">
        <w:r w:rsidR="00AF108E">
          <w:t>utilizing</w:t>
        </w:r>
      </w:ins>
      <w:ins w:id="360" w:author="Milad Asgarpour Khansary" w:date="2018-04-26T16:06:00Z">
        <w:r w:rsidR="00AF108E">
          <w:t xml:space="preserve"> density functional theory based determined reactivity data. </w:t>
        </w:r>
      </w:ins>
      <w:ins w:id="361" w:author="Milad Asgarpour Khansary" w:date="2018-04-26T16:07:00Z">
        <w:r w:rsidR="00AF108E">
          <w:t xml:space="preserve">Parameters such as gas concentrations, adsorbent amount/size and moisture content were examined. </w:t>
        </w:r>
      </w:ins>
      <w:r>
        <w:t xml:space="preserve">It is shown that lithium reaction with gases in a moist environment provides an energy-economy sustainable rout </w:t>
      </w:r>
      <w:del w:id="362" w:author="Milad Asgarpour Khansary" w:date="2018-04-26T16:03:00Z">
        <w:r w:rsidDel="00880E91">
          <w:delText xml:space="preserve">for gas capture </w:delText>
        </w:r>
      </w:del>
      <w:r>
        <w:t>to address the greenhouse gas control practices and air pollution challenges</w:t>
      </w:r>
      <w:ins w:id="363" w:author="Milad Asgarpour Khansary" w:date="2018-04-26T16:03:00Z">
        <w:r w:rsidR="00880E91">
          <w:t xml:space="preserve"> as well as gas </w:t>
        </w:r>
      </w:ins>
      <w:ins w:id="364" w:author="Milad Asgarpour Khansary" w:date="2018-04-26T16:04:00Z">
        <w:r w:rsidR="00880E91">
          <w:t>storage</w:t>
        </w:r>
      </w:ins>
      <w:ins w:id="365" w:author="Milad Asgarpour Khansary" w:date="2018-04-26T16:03:00Z">
        <w:r w:rsidR="00880E91">
          <w:t xml:space="preserve"> </w:t>
        </w:r>
      </w:ins>
      <w:ins w:id="366" w:author="Milad Asgarpour Khansary" w:date="2018-04-26T16:04:00Z">
        <w:r w:rsidR="00880E91">
          <w:t>from industrial gas production and explorations units</w:t>
        </w:r>
      </w:ins>
      <w:r>
        <w:t>. In addition, this proposal suggests that gas separation and purification can be achievable with significant recovery and selectivity for gas pairs when the reaction kinetics of the two pairs is highly comparable</w:t>
      </w:r>
      <w:ins w:id="367" w:author="Milad Asgarpour Khansary" w:date="2018-04-26T16:04:00Z">
        <w:r w:rsidR="00880E91">
          <w:t xml:space="preserve"> such as binaries con</w:t>
        </w:r>
      </w:ins>
      <w:ins w:id="368" w:author="Milad Asgarpour Khansary" w:date="2018-04-26T17:32:00Z">
        <w:r w:rsidR="00140530">
          <w:t xml:space="preserve">taining </w:t>
        </w:r>
      </w:ins>
      <w:ins w:id="369" w:author="Milad Asgarpour Khansary" w:date="2018-04-26T16:04:00Z">
        <w:r w:rsidR="00880E91">
          <w:t>methane</w:t>
        </w:r>
      </w:ins>
      <w:r>
        <w:t xml:space="preserve">.  </w:t>
      </w:r>
    </w:p>
    <w:p w14:paraId="00ECD980" w14:textId="77777777" w:rsidR="00172879" w:rsidRPr="00B21043" w:rsidRDefault="00172879" w:rsidP="00172879">
      <w:pPr>
        <w:rPr>
          <w:rStyle w:val="Strong"/>
        </w:rPr>
      </w:pPr>
      <w:r w:rsidRPr="00B21043">
        <w:rPr>
          <w:rStyle w:val="Strong"/>
        </w:rPr>
        <w:t xml:space="preserve">Supporting Information </w:t>
      </w:r>
    </w:p>
    <w:p w14:paraId="1960BDCD" w14:textId="7A03A8CF" w:rsidR="00172879" w:rsidRPr="00653EC7" w:rsidRDefault="00172879" w:rsidP="001F3B21">
      <w:r w:rsidRPr="00653EC7">
        <w:t xml:space="preserve">The constructed library in Dassault Systemes Materials Studio can be accessed using following link </w:t>
      </w:r>
      <w:hyperlink r:id="rId19" w:history="1">
        <w:r w:rsidRPr="00653EC7">
          <w:rPr>
            <w:rStyle w:val="Hyperlink"/>
          </w:rPr>
          <w:t>https://sites.google.com/site/miladasgarpour</w:t>
        </w:r>
      </w:hyperlink>
      <w:r w:rsidR="001F3B21">
        <w:rPr>
          <w:rStyle w:val="Hyperlink"/>
        </w:rPr>
        <w:t>/</w:t>
      </w:r>
      <w:r w:rsidR="001F3B21" w:rsidRPr="001F3B21">
        <w:rPr>
          <w:rStyle w:val="Hyperlink"/>
        </w:rPr>
        <w:t>resource</w:t>
      </w:r>
      <w:r w:rsidRPr="00653EC7">
        <w:t xml:space="preserve">. </w:t>
      </w:r>
    </w:p>
    <w:p w14:paraId="5F7D5878" w14:textId="0E2AE1E4" w:rsidR="00172879" w:rsidRDefault="003C26F4" w:rsidP="00172879">
      <w:r>
        <w:lastRenderedPageBreak/>
        <w:t>++++++++++++++++++++++++++++++++++++++++++++++++++++++++++++++++++</w:t>
      </w:r>
    </w:p>
    <w:p w14:paraId="6E08D4F4" w14:textId="7E1D592C" w:rsidR="0021023C" w:rsidRPr="003C26F4" w:rsidRDefault="0021023C" w:rsidP="00AF108E">
      <w:pPr>
        <w:jc w:val="center"/>
        <w:rPr>
          <w:color w:val="FF0000"/>
        </w:rPr>
      </w:pPr>
      <w:r w:rsidRPr="003C26F4">
        <w:rPr>
          <w:b/>
          <w:bCs/>
          <w:color w:val="FF0000"/>
        </w:rPr>
        <w:t>Saved text</w:t>
      </w:r>
      <w:r w:rsidRPr="003C26F4">
        <w:rPr>
          <w:color w:val="FF0000"/>
        </w:rPr>
        <w:t xml:space="preserve"> </w:t>
      </w:r>
      <w:r w:rsidR="00551A0A">
        <w:rPr>
          <w:color w:val="FF0000"/>
        </w:rPr>
        <w:t xml:space="preserve">– </w:t>
      </w:r>
      <w:r w:rsidR="00880E91">
        <w:rPr>
          <w:color w:val="FF0000"/>
          <w:u w:val="single"/>
        </w:rPr>
        <w:t>might be</w:t>
      </w:r>
      <w:r w:rsidR="00551A0A" w:rsidRPr="00D4515A">
        <w:rPr>
          <w:color w:val="FF0000"/>
          <w:u w:val="single"/>
        </w:rPr>
        <w:t xml:space="preserve"> deleted in next revision</w:t>
      </w:r>
    </w:p>
    <w:p w14:paraId="10DDBE1D" w14:textId="026E6F12" w:rsidR="003C26F4" w:rsidRDefault="003C26F4" w:rsidP="001947C9">
      <w:r>
        <w:t xml:space="preserve">Reviewing the literature </w:t>
      </w:r>
      <w:r>
        <w:fldChar w:fldCharType="begin"/>
      </w:r>
      <w:r w:rsidR="001947C9">
        <w:instrText xml:space="preserve"> ADDIN EN.CITE &lt;EndNote&gt;&lt;Cite&gt;&lt;Author&gt;Rhein&lt;/Author&gt;&lt;Year&gt;1990&lt;/Year&gt;&lt;RecNum&gt;690&lt;/RecNum&gt;&lt;DisplayText&gt;[14]&lt;/DisplayText&gt;&lt;record&gt;&lt;rec-number&gt;690&lt;/rec-number&gt;&lt;foreign-keys&gt;&lt;key app="EN" db-id="r2p5rr9s7p9xfpe9vz2vwfa7p0eszdv5tvat" timestamp="1498347475"&gt;690&lt;/key&gt;&lt;key app="ENWeb" db-id=""&gt;0&lt;/key&gt;&lt;/foreign-keys&gt;&lt;ref-type name="Report"&gt;27&lt;/ref-type&gt;&lt;contributors&gt;&lt;authors&gt;&lt;author&gt;Robert A. Rhein&lt;/author&gt;&lt;/authors&gt;&lt;/contributors&gt;&lt;titles&gt;&lt;title&gt;Lithium Combustion: A Review&lt;/title&gt;&lt;secondary-title&gt;Naval Air Systems Command&lt;/secondary-title&gt;&lt;/titles&gt;&lt;dates&gt;&lt;year&gt;1990&lt;/year&gt;&lt;/dates&gt;&lt;urls&gt;&lt;/urls&gt;&lt;research-notes&gt;Li + gas reactivity&lt;/research-notes&gt;&lt;/record&gt;&lt;/Cite&gt;&lt;/EndNote&gt;</w:instrText>
      </w:r>
      <w:r>
        <w:fldChar w:fldCharType="separate"/>
      </w:r>
      <w:r w:rsidR="001947C9">
        <w:rPr>
          <w:noProof/>
        </w:rPr>
        <w:t>[</w:t>
      </w:r>
      <w:hyperlink w:anchor="_ENREF_14" w:tooltip="Rhein, 1990 #690" w:history="1">
        <w:r w:rsidR="001947C9" w:rsidRPr="00D458A5">
          <w:rPr>
            <w:rStyle w:val="Hyperlink"/>
            <w:noProof/>
          </w:rPr>
          <w:t>14</w:t>
        </w:r>
      </w:hyperlink>
      <w:r w:rsidR="001947C9">
        <w:rPr>
          <w:noProof/>
        </w:rPr>
        <w:t>]</w:t>
      </w:r>
      <w:r>
        <w:fldChar w:fldCharType="end"/>
      </w:r>
      <w:r>
        <w:t xml:space="preserve">, it was concluded that for different gases, lithium reactivity with moist gases is highest at low moisture content and decreases as moisture content increases. </w:t>
      </w:r>
    </w:p>
    <w:p w14:paraId="7E7C6E73" w14:textId="11129C1F" w:rsidR="003C26F4" w:rsidRDefault="003C26F4" w:rsidP="00E228A5">
      <w:r w:rsidRPr="00F14000">
        <w:t>It can be seen that the water concentration decreases as the process proceeds due to the small activation ∆</w:t>
      </w:r>
      <w:r w:rsidRPr="00F14000">
        <w:rPr>
          <w:i/>
          <w:iCs/>
        </w:rPr>
        <w:t>G</w:t>
      </w:r>
      <w:r w:rsidRPr="00F14000">
        <w:t xml:space="preserve"> of reaction between Li and H</w:t>
      </w:r>
      <w:r w:rsidRPr="00F14000">
        <w:rPr>
          <w:vertAlign w:val="subscript"/>
        </w:rPr>
        <w:t>2</w:t>
      </w:r>
      <w:r w:rsidRPr="00F14000">
        <w:t xml:space="preserve">O which enables it to immediately produce LiOH, LiH, and gaseous hydrogen </w:t>
      </w:r>
      <w:r w:rsidRPr="00B31784">
        <w:fldChar w:fldCharType="begin"/>
      </w:r>
      <w:r w:rsidR="001947C9">
        <w:instrText xml:space="preserve"> ADDIN EN.CITE &lt;EndNote&gt;&lt;Cite&gt;&lt;Author&gt;Rhein&lt;/Author&gt;&lt;Year&gt;1990&lt;/Year&gt;&lt;RecNum&gt;690&lt;/RecNum&gt;&lt;DisplayText&gt;[14]&lt;/DisplayText&gt;&lt;record&gt;&lt;rec-number&gt;690&lt;/rec-number&gt;&lt;foreign-keys&gt;&lt;key app="EN" db-id="r2p5rr9s7p9xfpe9vz2vwfa7p0eszdv5tvat" timestamp="1498347475"&gt;690&lt;/key&gt;&lt;key app="ENWeb" db-id=""&gt;0&lt;/key&gt;&lt;/foreign-keys&gt;&lt;ref-type name="Report"&gt;27&lt;/ref-type&gt;&lt;contributors&gt;&lt;authors&gt;&lt;author&gt;Robert A. Rhein&lt;/author&gt;&lt;/authors&gt;&lt;/contributors&gt;&lt;titles&gt;&lt;title&gt;Lithium Combustion: A Review&lt;/title&gt;&lt;secondary-title&gt;Naval Air Systems Command&lt;/secondary-title&gt;&lt;/titles&gt;&lt;dates&gt;&lt;year&gt;1990&lt;/year&gt;&lt;/dates&gt;&lt;urls&gt;&lt;/urls&gt;&lt;research-notes&gt;Li + gas reactivity&lt;/research-notes&gt;&lt;/record&gt;&lt;/Cite&gt;&lt;/EndNote&gt;</w:instrText>
      </w:r>
      <w:r w:rsidRPr="00B31784">
        <w:fldChar w:fldCharType="separate"/>
      </w:r>
      <w:r w:rsidR="001947C9">
        <w:rPr>
          <w:noProof/>
        </w:rPr>
        <w:t>[</w:t>
      </w:r>
      <w:hyperlink w:anchor="_ENREF_14" w:tooltip="Rhein, 1990 #690" w:history="1">
        <w:r w:rsidR="001947C9" w:rsidRPr="00D458A5">
          <w:rPr>
            <w:rStyle w:val="Hyperlink"/>
            <w:noProof/>
          </w:rPr>
          <w:t>14</w:t>
        </w:r>
      </w:hyperlink>
      <w:r w:rsidR="001947C9">
        <w:rPr>
          <w:noProof/>
        </w:rPr>
        <w:t>]</w:t>
      </w:r>
      <w:r w:rsidRPr="00B31784">
        <w:fldChar w:fldCharType="end"/>
      </w:r>
      <w:r w:rsidRPr="00B31784">
        <w:t>. No significant change in the concentration of methane was observed, which can be related to the high activation ∆</w:t>
      </w:r>
      <w:r w:rsidRPr="00F14000">
        <w:rPr>
          <w:i/>
          <w:iCs/>
        </w:rPr>
        <w:t>G</w:t>
      </w:r>
      <w:r w:rsidRPr="00F14000" w:rsidDel="007A773A">
        <w:t xml:space="preserve"> </w:t>
      </w:r>
      <w:r w:rsidRPr="00F14000">
        <w:t>requirements and/or relatively lower activation ∆</w:t>
      </w:r>
      <w:r w:rsidRPr="00F14000">
        <w:rPr>
          <w:i/>
          <w:iCs/>
        </w:rPr>
        <w:t>G</w:t>
      </w:r>
      <w:r w:rsidRPr="00F14000">
        <w:t xml:space="preserve"> of other species. This is highly desirable for the </w:t>
      </w:r>
      <w:r>
        <w:t xml:space="preserve">separation-view </w:t>
      </w:r>
      <w:r w:rsidRPr="00F14000">
        <w:t>of the present work. Considering products, lithium carbonate (Li</w:t>
      </w:r>
      <w:r w:rsidRPr="00F14000">
        <w:rPr>
          <w:vertAlign w:val="subscript"/>
        </w:rPr>
        <w:t>2</w:t>
      </w:r>
      <w:r w:rsidRPr="00F14000">
        <w:t>CO</w:t>
      </w:r>
      <w:r w:rsidRPr="00F14000">
        <w:rPr>
          <w:vertAlign w:val="subscript"/>
        </w:rPr>
        <w:t>3</w:t>
      </w:r>
      <w:r w:rsidRPr="00F14000">
        <w:t>) and lithium nitride (Li</w:t>
      </w:r>
      <w:r w:rsidRPr="00F14000">
        <w:rPr>
          <w:vertAlign w:val="subscript"/>
        </w:rPr>
        <w:t>3</w:t>
      </w:r>
      <w:r w:rsidRPr="00F14000">
        <w:t xml:space="preserve">N) are major products from which carbon dioxide and nitrogen can be retrieved either by heating to decompose or charge transfer </w:t>
      </w:r>
      <w:r w:rsidRPr="00B31784">
        <w:fldChar w:fldCharType="begin"/>
      </w:r>
      <w:r w:rsidR="00E228A5">
        <w:instrText xml:space="preserve"> ADDIN EN.CITE &lt;EndNote&gt;&lt;Cite&gt;&lt;Author&gt;Wietelmann&lt;/Author&gt;&lt;Year&gt;2000&lt;/Year&gt;&lt;RecNum&gt;1422&lt;/RecNum&gt;&lt;DisplayText&gt;[41]&lt;/DisplayText&gt;&lt;record&gt;&lt;rec-number&gt;1422&lt;/rec-number&gt;&lt;foreign-keys&gt;&lt;key app="EN" db-id="r2p5rr9s7p9xfpe9vz2vwfa7p0eszdv5tvat" timestamp="1519697385"&gt;1422&lt;/key&gt;&lt;/foreign-keys&gt;&lt;ref-type name="Book Section"&gt;5&lt;/ref-type&gt;&lt;contributors&gt;&lt;authors&gt;&lt;author&gt;Wietelmann, Ulrich&lt;/author&gt;&lt;author&gt;Steinbild, Martin&lt;/author&gt;&lt;/authors&gt;&lt;/contributors&gt;&lt;titles&gt;&lt;title&gt;Lithium and Lithium Compounds&lt;/title&gt;&lt;secondary-title&gt;Ullmann&amp;apos;s Encyclopedia of Industrial Chemistry&lt;/secondary-title&gt;&lt;/titles&gt;&lt;dates&gt;&lt;year&gt;2000&lt;/year&gt;&lt;/dates&gt;&lt;publisher&gt;Wiley-VCH Verlag GmbH &amp;amp; Co. KGaA&lt;/publisher&gt;&lt;isbn&gt;9783527306732&lt;/isbn&gt;&lt;urls&gt;&lt;related-urls&gt;&lt;url&gt;http://dx.doi.org/10.1002/14356007.a15_393.pub2&lt;/url&gt;&lt;/related-urls&gt;&lt;/urls&gt;&lt;electronic-resource-num&gt;10.1002/14356007.a15_393.pub2&lt;/electronic-resource-num&gt;&lt;/record&gt;&lt;/Cite&gt;&lt;/EndNote&gt;</w:instrText>
      </w:r>
      <w:r w:rsidRPr="00B31784">
        <w:fldChar w:fldCharType="separate"/>
      </w:r>
      <w:r w:rsidR="00E228A5">
        <w:rPr>
          <w:noProof/>
        </w:rPr>
        <w:t>[</w:t>
      </w:r>
      <w:hyperlink w:anchor="_ENREF_41" w:tooltip="Wietelmann, 2000 #1422" w:history="1">
        <w:r w:rsidR="00E228A5" w:rsidRPr="00D458A5">
          <w:rPr>
            <w:rStyle w:val="Hyperlink"/>
            <w:noProof/>
          </w:rPr>
          <w:t>41</w:t>
        </w:r>
      </w:hyperlink>
      <w:r w:rsidR="00E228A5">
        <w:rPr>
          <w:noProof/>
        </w:rPr>
        <w:t>]</w:t>
      </w:r>
      <w:r w:rsidRPr="00B31784">
        <w:fldChar w:fldCharType="end"/>
      </w:r>
      <w:r w:rsidRPr="00B31784">
        <w:t>. Variations in the concentrations of lithium hydrate (LiH) and lithium hydroxide (LiOH) were observed, which is related to their contribution in different reactions and the progress of reactions. Other products are of minor quantity including lithium oxide (Li</w:t>
      </w:r>
      <w:r w:rsidRPr="00B31784">
        <w:rPr>
          <w:vertAlign w:val="subscript"/>
        </w:rPr>
        <w:t>2</w:t>
      </w:r>
      <w:r w:rsidRPr="00B31784">
        <w:t>O) and lithium peroxide (Li</w:t>
      </w:r>
      <w:r w:rsidRPr="00B31784">
        <w:rPr>
          <w:vertAlign w:val="subscript"/>
        </w:rPr>
        <w:t>2</w:t>
      </w:r>
      <w:r w:rsidRPr="00F14000">
        <w:t>O</w:t>
      </w:r>
      <w:r w:rsidRPr="00F14000">
        <w:rPr>
          <w:vertAlign w:val="subscript"/>
        </w:rPr>
        <w:t>2</w:t>
      </w:r>
      <w:r w:rsidRPr="00F14000">
        <w:t xml:space="preserve">).  </w:t>
      </w:r>
    </w:p>
    <w:p w14:paraId="7D8C35D4" w14:textId="77777777" w:rsidR="00314E33" w:rsidRDefault="00314E33" w:rsidP="00E207AA"/>
    <w:p w14:paraId="480344AA" w14:textId="4034BD8A" w:rsidR="002768EC" w:rsidRPr="00F14000" w:rsidRDefault="002768EC" w:rsidP="00DA2B9E">
      <w:pPr>
        <w:rPr>
          <w:rStyle w:val="Emphasis"/>
        </w:rPr>
      </w:pPr>
      <w:r w:rsidRPr="00F14000">
        <w:rPr>
          <w:rStyle w:val="Emphasis"/>
        </w:rPr>
        <w:t>References</w:t>
      </w:r>
    </w:p>
    <w:p w14:paraId="2A2CEF4E" w14:textId="77777777" w:rsidR="00D458A5" w:rsidRPr="00D458A5" w:rsidRDefault="002768EC" w:rsidP="00D458A5">
      <w:pPr>
        <w:pStyle w:val="EndNoteBibliography"/>
        <w:spacing w:after="0"/>
        <w:ind w:left="720" w:hanging="720"/>
      </w:pPr>
      <w:r w:rsidRPr="00B31784">
        <w:rPr>
          <w:rFonts w:ascii="Times New Roman" w:hAnsi="Times New Roman" w:cs="Times New Roman"/>
          <w:noProof w:val="0"/>
          <w:sz w:val="24"/>
        </w:rPr>
        <w:fldChar w:fldCharType="begin"/>
      </w:r>
      <w:r w:rsidRPr="00F14000">
        <w:rPr>
          <w:rFonts w:ascii="Times New Roman" w:hAnsi="Times New Roman" w:cs="Times New Roman"/>
          <w:noProof w:val="0"/>
          <w:sz w:val="24"/>
        </w:rPr>
        <w:instrText xml:space="preserve"> ADDIN EN.REFLIST </w:instrText>
      </w:r>
      <w:r w:rsidRPr="00B31784">
        <w:rPr>
          <w:rFonts w:ascii="Times New Roman" w:hAnsi="Times New Roman" w:cs="Times New Roman"/>
          <w:noProof w:val="0"/>
          <w:sz w:val="24"/>
        </w:rPr>
        <w:fldChar w:fldCharType="separate"/>
      </w:r>
      <w:bookmarkStart w:id="370" w:name="_ENREF_1"/>
      <w:r w:rsidR="00D458A5" w:rsidRPr="00D458A5">
        <w:t>1.</w:t>
      </w:r>
      <w:r w:rsidR="00D458A5" w:rsidRPr="00D458A5">
        <w:tab/>
        <w:t xml:space="preserve">Jacobson, M.Z., </w:t>
      </w:r>
      <w:r w:rsidR="00D458A5" w:rsidRPr="00D458A5">
        <w:rPr>
          <w:i/>
        </w:rPr>
        <w:t>Review of solutions to global warming, air pollution, and energy security.</w:t>
      </w:r>
      <w:r w:rsidR="00D458A5" w:rsidRPr="00D458A5">
        <w:t xml:space="preserve"> Energy &amp; Environmental Science, 2009. </w:t>
      </w:r>
      <w:r w:rsidR="00D458A5" w:rsidRPr="00D458A5">
        <w:rPr>
          <w:b/>
        </w:rPr>
        <w:t>2</w:t>
      </w:r>
      <w:r w:rsidR="00D458A5" w:rsidRPr="00D458A5">
        <w:t>(2): p. 148-173.</w:t>
      </w:r>
      <w:bookmarkEnd w:id="370"/>
    </w:p>
    <w:p w14:paraId="28018599" w14:textId="77777777" w:rsidR="00D458A5" w:rsidRPr="00D458A5" w:rsidRDefault="00D458A5" w:rsidP="00D458A5">
      <w:pPr>
        <w:pStyle w:val="EndNoteBibliography"/>
        <w:spacing w:after="0"/>
        <w:ind w:left="720" w:hanging="720"/>
      </w:pPr>
      <w:bookmarkStart w:id="371" w:name="_ENREF_2"/>
      <w:r w:rsidRPr="00D458A5">
        <w:t>2.</w:t>
      </w:r>
      <w:r w:rsidRPr="00D458A5">
        <w:tab/>
        <w:t xml:space="preserve">Leung, D.Y.C., G. Caramanna, and M.M. Maroto-Valer, </w:t>
      </w:r>
      <w:r w:rsidRPr="00D458A5">
        <w:rPr>
          <w:i/>
        </w:rPr>
        <w:t>An overview of current status of carbon dioxide capture and storage technologies.</w:t>
      </w:r>
      <w:r w:rsidRPr="00D458A5">
        <w:t xml:space="preserve"> Renewable and Sustainable Energy Reviews, 2014. </w:t>
      </w:r>
      <w:r w:rsidRPr="00D458A5">
        <w:rPr>
          <w:b/>
        </w:rPr>
        <w:t>39</w:t>
      </w:r>
      <w:r w:rsidRPr="00D458A5">
        <w:t>: p. 426-443.</w:t>
      </w:r>
      <w:bookmarkEnd w:id="371"/>
    </w:p>
    <w:p w14:paraId="2FF76DA4" w14:textId="77777777" w:rsidR="00D458A5" w:rsidRPr="00D458A5" w:rsidRDefault="00D458A5" w:rsidP="00D458A5">
      <w:pPr>
        <w:pStyle w:val="EndNoteBibliography"/>
        <w:spacing w:after="0"/>
        <w:ind w:left="720" w:hanging="720"/>
      </w:pPr>
      <w:bookmarkStart w:id="372" w:name="_ENREF_3"/>
      <w:r w:rsidRPr="00D458A5">
        <w:t>3.</w:t>
      </w:r>
      <w:r w:rsidRPr="00D458A5">
        <w:tab/>
        <w:t xml:space="preserve">Wang, Q., et al., </w:t>
      </w:r>
      <w:r w:rsidRPr="00D458A5">
        <w:rPr>
          <w:i/>
        </w:rPr>
        <w:t>CO2 capture by solid adsorbents and their applications: current status and new trends.</w:t>
      </w:r>
      <w:r w:rsidRPr="00D458A5">
        <w:t xml:space="preserve"> Energy &amp; Environmental Science, 2011. </w:t>
      </w:r>
      <w:r w:rsidRPr="00D458A5">
        <w:rPr>
          <w:b/>
        </w:rPr>
        <w:t>4</w:t>
      </w:r>
      <w:r w:rsidRPr="00D458A5">
        <w:t>(1): p. 42-55.</w:t>
      </w:r>
      <w:bookmarkEnd w:id="372"/>
    </w:p>
    <w:p w14:paraId="293A3B3E" w14:textId="77777777" w:rsidR="00D458A5" w:rsidRPr="00D458A5" w:rsidRDefault="00D458A5" w:rsidP="00D458A5">
      <w:pPr>
        <w:pStyle w:val="EndNoteBibliography"/>
        <w:spacing w:after="0"/>
        <w:ind w:left="720" w:hanging="720"/>
      </w:pPr>
      <w:bookmarkStart w:id="373" w:name="_ENREF_4"/>
      <w:r w:rsidRPr="00D458A5">
        <w:t>4.</w:t>
      </w:r>
      <w:r w:rsidRPr="00D458A5">
        <w:tab/>
        <w:t xml:space="preserve">Kerry, F.G., </w:t>
      </w:r>
      <w:r w:rsidRPr="00D458A5">
        <w:rPr>
          <w:i/>
        </w:rPr>
        <w:t>Industrial Gas Handbook: Gas Separation and Purification</w:t>
      </w:r>
      <w:r w:rsidRPr="00D458A5">
        <w:t>. 2007: CRC Press.</w:t>
      </w:r>
      <w:bookmarkEnd w:id="373"/>
    </w:p>
    <w:p w14:paraId="4F9AD068" w14:textId="77777777" w:rsidR="00D458A5" w:rsidRPr="00D458A5" w:rsidRDefault="00D458A5" w:rsidP="00D458A5">
      <w:pPr>
        <w:pStyle w:val="EndNoteBibliography"/>
        <w:spacing w:after="0"/>
        <w:ind w:left="720" w:hanging="720"/>
      </w:pPr>
      <w:bookmarkStart w:id="374" w:name="_ENREF_5"/>
      <w:r w:rsidRPr="00D458A5">
        <w:t>5.</w:t>
      </w:r>
      <w:r w:rsidRPr="00D458A5">
        <w:tab/>
        <w:t xml:space="preserve">Li, J.-R., R.J. Kuppler, and H.-C. Zhou, </w:t>
      </w:r>
      <w:r w:rsidRPr="00D458A5">
        <w:rPr>
          <w:i/>
        </w:rPr>
        <w:t>Selective gas adsorption and separation in metal-organic frameworks.</w:t>
      </w:r>
      <w:r w:rsidRPr="00D458A5">
        <w:t xml:space="preserve"> Chemical Society Reviews, 2009. </w:t>
      </w:r>
      <w:r w:rsidRPr="00D458A5">
        <w:rPr>
          <w:b/>
        </w:rPr>
        <w:t>38</w:t>
      </w:r>
      <w:r w:rsidRPr="00D458A5">
        <w:t>(5): p. 1477-1504.</w:t>
      </w:r>
      <w:bookmarkEnd w:id="374"/>
    </w:p>
    <w:p w14:paraId="2A215C26" w14:textId="77777777" w:rsidR="00D458A5" w:rsidRPr="00D458A5" w:rsidRDefault="00D458A5" w:rsidP="00D458A5">
      <w:pPr>
        <w:pStyle w:val="EndNoteBibliography"/>
        <w:spacing w:after="0"/>
        <w:ind w:left="720" w:hanging="720"/>
      </w:pPr>
      <w:bookmarkStart w:id="375" w:name="_ENREF_6"/>
      <w:r w:rsidRPr="00D458A5">
        <w:t>6.</w:t>
      </w:r>
      <w:r w:rsidRPr="00D458A5">
        <w:tab/>
        <w:t xml:space="preserve">Yang, R.T., </w:t>
      </w:r>
      <w:r w:rsidRPr="00D458A5">
        <w:rPr>
          <w:i/>
        </w:rPr>
        <w:t>Gas Separation by Adsorption Processes</w:t>
      </w:r>
      <w:r w:rsidRPr="00D458A5">
        <w:t>. 2013: Elsevier Science.</w:t>
      </w:r>
      <w:bookmarkEnd w:id="375"/>
    </w:p>
    <w:p w14:paraId="09624079" w14:textId="77777777" w:rsidR="00D458A5" w:rsidRPr="00D458A5" w:rsidRDefault="00D458A5" w:rsidP="00D458A5">
      <w:pPr>
        <w:pStyle w:val="EndNoteBibliography"/>
        <w:spacing w:after="0"/>
        <w:ind w:left="720" w:hanging="720"/>
      </w:pPr>
      <w:bookmarkStart w:id="376" w:name="_ENREF_7"/>
      <w:r w:rsidRPr="00D458A5">
        <w:t>7.</w:t>
      </w:r>
      <w:r w:rsidRPr="00D458A5">
        <w:tab/>
        <w:t xml:space="preserve">Dąbrowski, A., </w:t>
      </w:r>
      <w:r w:rsidRPr="00D458A5">
        <w:rPr>
          <w:i/>
        </w:rPr>
        <w:t>Adsorption — from theory to practice.</w:t>
      </w:r>
      <w:r w:rsidRPr="00D458A5">
        <w:t xml:space="preserve"> Advances in Colloid and Interface Science, 2001. </w:t>
      </w:r>
      <w:r w:rsidRPr="00D458A5">
        <w:rPr>
          <w:b/>
        </w:rPr>
        <w:t>93</w:t>
      </w:r>
      <w:r w:rsidRPr="00D458A5">
        <w:t>(1): p. 135-224.</w:t>
      </w:r>
      <w:bookmarkEnd w:id="376"/>
    </w:p>
    <w:p w14:paraId="09E1C985" w14:textId="77777777" w:rsidR="00D458A5" w:rsidRPr="00D458A5" w:rsidRDefault="00D458A5" w:rsidP="00D458A5">
      <w:pPr>
        <w:pStyle w:val="EndNoteBibliography"/>
        <w:spacing w:after="0"/>
        <w:ind w:left="720" w:hanging="720"/>
      </w:pPr>
      <w:bookmarkStart w:id="377" w:name="_ENREF_8"/>
      <w:r w:rsidRPr="00D458A5">
        <w:t>8.</w:t>
      </w:r>
      <w:r w:rsidRPr="00D458A5">
        <w:tab/>
        <w:t xml:space="preserve">Loureiro, J.M., M.T. Kartel, and N.A.T.O.P.D. Division, </w:t>
      </w:r>
      <w:r w:rsidRPr="00D458A5">
        <w:rPr>
          <w:i/>
        </w:rPr>
        <w:t>Combined and Hybrid Adsorbents: Fundamentals and Applications</w:t>
      </w:r>
      <w:r w:rsidRPr="00D458A5">
        <w:t>. 2006: Springer.</w:t>
      </w:r>
      <w:bookmarkEnd w:id="377"/>
    </w:p>
    <w:p w14:paraId="3994800A" w14:textId="77777777" w:rsidR="00D458A5" w:rsidRPr="00D458A5" w:rsidRDefault="00D458A5" w:rsidP="00D458A5">
      <w:pPr>
        <w:pStyle w:val="EndNoteBibliography"/>
        <w:spacing w:after="0"/>
        <w:ind w:left="720" w:hanging="720"/>
      </w:pPr>
      <w:bookmarkStart w:id="378" w:name="_ENREF_9"/>
      <w:r w:rsidRPr="00D458A5">
        <w:t>9.</w:t>
      </w:r>
      <w:r w:rsidRPr="00D458A5">
        <w:tab/>
        <w:t xml:space="preserve">Crittenden, B. and W.J. Thomas, </w:t>
      </w:r>
      <w:r w:rsidRPr="00D458A5">
        <w:rPr>
          <w:i/>
        </w:rPr>
        <w:t>Adsorption Technology and Design</w:t>
      </w:r>
      <w:r w:rsidRPr="00D458A5">
        <w:t>. 1998: Elsevier Science.</w:t>
      </w:r>
      <w:bookmarkEnd w:id="378"/>
    </w:p>
    <w:p w14:paraId="68DE2FE6" w14:textId="77777777" w:rsidR="00D458A5" w:rsidRPr="00D458A5" w:rsidRDefault="00D458A5" w:rsidP="00D458A5">
      <w:pPr>
        <w:pStyle w:val="EndNoteBibliography"/>
        <w:spacing w:after="0"/>
        <w:ind w:left="720" w:hanging="720"/>
      </w:pPr>
      <w:bookmarkStart w:id="379" w:name="_ENREF_10"/>
      <w:r w:rsidRPr="00D458A5">
        <w:t>10.</w:t>
      </w:r>
      <w:r w:rsidRPr="00D458A5">
        <w:tab/>
        <w:t xml:space="preserve">Li, J.-R., J. Sculley, and H.-C. Zhou, </w:t>
      </w:r>
      <w:r w:rsidRPr="00D458A5">
        <w:rPr>
          <w:i/>
        </w:rPr>
        <w:t>Metal–Organic Frameworks for Separations.</w:t>
      </w:r>
      <w:r w:rsidRPr="00D458A5">
        <w:t xml:space="preserve"> Chemical Reviews, 2012. </w:t>
      </w:r>
      <w:r w:rsidRPr="00D458A5">
        <w:rPr>
          <w:b/>
        </w:rPr>
        <w:t>112</w:t>
      </w:r>
      <w:r w:rsidRPr="00D458A5">
        <w:t>(2): p. 869-932.</w:t>
      </w:r>
      <w:bookmarkEnd w:id="379"/>
    </w:p>
    <w:p w14:paraId="739D4FA9" w14:textId="77777777" w:rsidR="00D458A5" w:rsidRPr="00D458A5" w:rsidRDefault="00D458A5" w:rsidP="00D458A5">
      <w:pPr>
        <w:pStyle w:val="EndNoteBibliography"/>
        <w:spacing w:after="0"/>
        <w:ind w:left="720" w:hanging="720"/>
      </w:pPr>
      <w:bookmarkStart w:id="380" w:name="_ENREF_11"/>
      <w:r w:rsidRPr="00D458A5">
        <w:t>11.</w:t>
      </w:r>
      <w:r w:rsidRPr="00D458A5">
        <w:tab/>
        <w:t xml:space="preserve">Sumer, Z. and S. Keskin, </w:t>
      </w:r>
      <w:r w:rsidRPr="00D458A5">
        <w:rPr>
          <w:i/>
        </w:rPr>
        <w:t>Adsorption- and Membrane-Based CH4/N2 Separation Performances of MOFs.</w:t>
      </w:r>
      <w:r w:rsidRPr="00D458A5">
        <w:t xml:space="preserve"> Industrial &amp; Engineering Chemistry Research, 2017. </w:t>
      </w:r>
      <w:r w:rsidRPr="00D458A5">
        <w:rPr>
          <w:b/>
        </w:rPr>
        <w:t>56</w:t>
      </w:r>
      <w:r w:rsidRPr="00D458A5">
        <w:t>(30): p. 8713-8722.</w:t>
      </w:r>
      <w:bookmarkEnd w:id="380"/>
    </w:p>
    <w:p w14:paraId="570B97B5" w14:textId="77777777" w:rsidR="00D458A5" w:rsidRPr="00D458A5" w:rsidRDefault="00D458A5" w:rsidP="00D458A5">
      <w:pPr>
        <w:pStyle w:val="EndNoteBibliography"/>
        <w:spacing w:after="0"/>
        <w:ind w:left="720" w:hanging="720"/>
      </w:pPr>
      <w:bookmarkStart w:id="381" w:name="_ENREF_12"/>
      <w:r w:rsidRPr="00D458A5">
        <w:t>12.</w:t>
      </w:r>
      <w:r w:rsidRPr="00D458A5">
        <w:tab/>
        <w:t xml:space="preserve">Hergert, W., A. Ernst, and M. Däne, </w:t>
      </w:r>
      <w:r w:rsidRPr="00D458A5">
        <w:rPr>
          <w:i/>
        </w:rPr>
        <w:t>Computational Materials Science: From Basic Principles to Material Properties</w:t>
      </w:r>
      <w:r w:rsidRPr="00D458A5">
        <w:t>. 2004: Springer Berlin Heidelberg.</w:t>
      </w:r>
      <w:bookmarkEnd w:id="381"/>
    </w:p>
    <w:p w14:paraId="56F9D073" w14:textId="77777777" w:rsidR="00D458A5" w:rsidRPr="00D458A5" w:rsidRDefault="00D458A5" w:rsidP="00D458A5">
      <w:pPr>
        <w:pStyle w:val="EndNoteBibliography"/>
        <w:spacing w:after="0"/>
        <w:ind w:left="720" w:hanging="720"/>
      </w:pPr>
      <w:bookmarkStart w:id="382" w:name="_ENREF_13"/>
      <w:r w:rsidRPr="00D458A5">
        <w:t>13.</w:t>
      </w:r>
      <w:r w:rsidRPr="00D458A5">
        <w:tab/>
        <w:t xml:space="preserve">Ali Aroon, M. and M.A. Khansary, </w:t>
      </w:r>
      <w:r w:rsidRPr="00D458A5">
        <w:rPr>
          <w:i/>
        </w:rPr>
        <w:t>Generalized similarity transformation method applied to partial differential equations (PDEs) in falling film mass transfer.</w:t>
      </w:r>
      <w:r w:rsidRPr="00D458A5">
        <w:t xml:space="preserve"> Computers &amp; Chemical Engineering, 2017. </w:t>
      </w:r>
      <w:r w:rsidRPr="00D458A5">
        <w:rPr>
          <w:b/>
        </w:rPr>
        <w:t>101</w:t>
      </w:r>
      <w:r w:rsidRPr="00D458A5">
        <w:t>: p. 73-80.</w:t>
      </w:r>
      <w:bookmarkEnd w:id="382"/>
    </w:p>
    <w:p w14:paraId="574B9465" w14:textId="77777777" w:rsidR="00D458A5" w:rsidRPr="00D458A5" w:rsidRDefault="00D458A5" w:rsidP="00D458A5">
      <w:pPr>
        <w:pStyle w:val="EndNoteBibliography"/>
        <w:spacing w:after="0"/>
        <w:ind w:left="720" w:hanging="720"/>
      </w:pPr>
      <w:bookmarkStart w:id="383" w:name="_ENREF_14"/>
      <w:r w:rsidRPr="00D458A5">
        <w:t>14.</w:t>
      </w:r>
      <w:r w:rsidRPr="00D458A5">
        <w:tab/>
        <w:t xml:space="preserve">Rhein, R.A., </w:t>
      </w:r>
      <w:r w:rsidRPr="00D458A5">
        <w:rPr>
          <w:i/>
        </w:rPr>
        <w:t>Lithium Combustion: A Review</w:t>
      </w:r>
      <w:r w:rsidRPr="00D458A5">
        <w:t xml:space="preserve">, in </w:t>
      </w:r>
      <w:r w:rsidRPr="00D458A5">
        <w:rPr>
          <w:i/>
        </w:rPr>
        <w:t>Naval Air Systems Command</w:t>
      </w:r>
      <w:r w:rsidRPr="00D458A5">
        <w:t>. 1990.</w:t>
      </w:r>
      <w:bookmarkEnd w:id="383"/>
    </w:p>
    <w:p w14:paraId="15D01FA8" w14:textId="77777777" w:rsidR="00D458A5" w:rsidRPr="00D458A5" w:rsidRDefault="00D458A5" w:rsidP="00D458A5">
      <w:pPr>
        <w:pStyle w:val="EndNoteBibliography"/>
        <w:spacing w:after="0"/>
        <w:ind w:left="720" w:hanging="720"/>
      </w:pPr>
      <w:bookmarkStart w:id="384" w:name="_ENREF_15"/>
      <w:r w:rsidRPr="00D458A5">
        <w:t>15.</w:t>
      </w:r>
      <w:r w:rsidRPr="00D458A5">
        <w:tab/>
        <w:t xml:space="preserve">Schiemann, M., et al., </w:t>
      </w:r>
      <w:r w:rsidRPr="00D458A5">
        <w:rPr>
          <w:i/>
        </w:rPr>
        <w:t>A review on lithium combustion.</w:t>
      </w:r>
      <w:r w:rsidRPr="00D458A5">
        <w:t xml:space="preserve"> Applied Energy, 2016. </w:t>
      </w:r>
      <w:r w:rsidRPr="00D458A5">
        <w:rPr>
          <w:b/>
        </w:rPr>
        <w:t>162</w:t>
      </w:r>
      <w:r w:rsidRPr="00D458A5">
        <w:t>: p. 948-965.</w:t>
      </w:r>
      <w:bookmarkEnd w:id="384"/>
    </w:p>
    <w:p w14:paraId="037035BC" w14:textId="77777777" w:rsidR="00D458A5" w:rsidRPr="00D458A5" w:rsidRDefault="00D458A5" w:rsidP="00D458A5">
      <w:pPr>
        <w:pStyle w:val="EndNoteBibliography"/>
        <w:spacing w:after="0"/>
        <w:ind w:left="720" w:hanging="720"/>
      </w:pPr>
      <w:bookmarkStart w:id="385" w:name="_ENREF_16"/>
      <w:r w:rsidRPr="00D458A5">
        <w:t>16.</w:t>
      </w:r>
      <w:r w:rsidRPr="00D458A5">
        <w:tab/>
        <w:t xml:space="preserve">Milad Asgarpour Khansary , et al., </w:t>
      </w:r>
      <w:r w:rsidRPr="00D458A5">
        <w:rPr>
          <w:i/>
        </w:rPr>
        <w:t>Moist-pretreated lithium for high-performance reactive gas separation: focus on natural gas upgrading.</w:t>
      </w:r>
      <w:r w:rsidRPr="00D458A5">
        <w:t xml:space="preserve"> Chemical Engineering Journal, 2018.</w:t>
      </w:r>
      <w:bookmarkEnd w:id="385"/>
    </w:p>
    <w:p w14:paraId="4FD85A74" w14:textId="77777777" w:rsidR="00D458A5" w:rsidRPr="00D458A5" w:rsidRDefault="00D458A5" w:rsidP="00D458A5">
      <w:pPr>
        <w:pStyle w:val="EndNoteBibliography"/>
        <w:spacing w:after="0"/>
        <w:ind w:left="720" w:hanging="720"/>
      </w:pPr>
      <w:bookmarkStart w:id="386" w:name="_ENREF_17"/>
      <w:r w:rsidRPr="00D458A5">
        <w:lastRenderedPageBreak/>
        <w:t>17.</w:t>
      </w:r>
      <w:r w:rsidRPr="00D458A5">
        <w:tab/>
        <w:t xml:space="preserve">McBride, F. and A. Hodgson, </w:t>
      </w:r>
      <w:r w:rsidRPr="00D458A5">
        <w:rPr>
          <w:i/>
        </w:rPr>
        <w:t>Water and its partially dissociated fragments at metal surfaces.</w:t>
      </w:r>
      <w:r w:rsidRPr="00D458A5">
        <w:t xml:space="preserve"> International Reviews in Physical Chemistry, 2017. </w:t>
      </w:r>
      <w:r w:rsidRPr="00D458A5">
        <w:rPr>
          <w:b/>
        </w:rPr>
        <w:t>36</w:t>
      </w:r>
      <w:r w:rsidRPr="00D458A5">
        <w:t>(1): p. 1-38.</w:t>
      </w:r>
      <w:bookmarkEnd w:id="386"/>
    </w:p>
    <w:p w14:paraId="241299F6" w14:textId="77777777" w:rsidR="00D458A5" w:rsidRPr="00D458A5" w:rsidRDefault="00D458A5" w:rsidP="00D458A5">
      <w:pPr>
        <w:pStyle w:val="EndNoteBibliography"/>
        <w:spacing w:after="0"/>
        <w:ind w:left="720" w:hanging="720"/>
      </w:pPr>
      <w:bookmarkStart w:id="387" w:name="_ENREF_18"/>
      <w:r w:rsidRPr="00D458A5">
        <w:t>18.</w:t>
      </w:r>
      <w:r w:rsidRPr="00D458A5">
        <w:tab/>
        <w:t xml:space="preserve">Milad Asgarpour Khansary, Jin Shang, and S. Shirazian, </w:t>
      </w:r>
      <w:r w:rsidRPr="00D458A5">
        <w:rPr>
          <w:i/>
        </w:rPr>
        <w:t>Facilitated dissociation of water in the presence of Lithium metal at ambient temperature as a requisite for lithium-gas reaction.</w:t>
      </w:r>
      <w:r w:rsidRPr="00D458A5">
        <w:t xml:space="preserve"> Journal of Physical Chemistry C, 2018.</w:t>
      </w:r>
      <w:bookmarkEnd w:id="387"/>
    </w:p>
    <w:p w14:paraId="0D3FF415" w14:textId="77777777" w:rsidR="00D458A5" w:rsidRPr="00D458A5" w:rsidRDefault="00D458A5" w:rsidP="00D458A5">
      <w:pPr>
        <w:pStyle w:val="EndNoteBibliography"/>
        <w:spacing w:after="0"/>
        <w:ind w:left="720" w:hanging="720"/>
      </w:pPr>
      <w:bookmarkStart w:id="388" w:name="_ENREF_19"/>
      <w:r w:rsidRPr="00D458A5">
        <w:t>19.</w:t>
      </w:r>
      <w:r w:rsidRPr="00D458A5">
        <w:tab/>
        <w:t xml:space="preserve">Atkins, P. and J. de Paula, </w:t>
      </w:r>
      <w:r w:rsidRPr="00D458A5">
        <w:rPr>
          <w:i/>
        </w:rPr>
        <w:t>Atkins' Physical Chemistry</w:t>
      </w:r>
      <w:r w:rsidRPr="00D458A5">
        <w:t>. 2010: OUP Oxford.</w:t>
      </w:r>
      <w:bookmarkEnd w:id="388"/>
    </w:p>
    <w:p w14:paraId="23617E34" w14:textId="77777777" w:rsidR="00D458A5" w:rsidRPr="00D458A5" w:rsidRDefault="00D458A5" w:rsidP="00D458A5">
      <w:pPr>
        <w:pStyle w:val="EndNoteBibliography"/>
        <w:spacing w:after="0"/>
        <w:ind w:left="720" w:hanging="720"/>
      </w:pPr>
      <w:bookmarkStart w:id="389" w:name="_ENREF_20"/>
      <w:r w:rsidRPr="00D458A5">
        <w:t>20.</w:t>
      </w:r>
      <w:r w:rsidRPr="00D458A5">
        <w:tab/>
        <w:t xml:space="preserve">Eyring, H., </w:t>
      </w:r>
      <w:r w:rsidRPr="00D458A5">
        <w:rPr>
          <w:i/>
        </w:rPr>
        <w:t>The Activated Complex in Chemical Reactions.</w:t>
      </w:r>
      <w:r w:rsidRPr="00D458A5">
        <w:t xml:space="preserve"> The Journal of Chemical Physics, 1935. </w:t>
      </w:r>
      <w:r w:rsidRPr="00D458A5">
        <w:rPr>
          <w:b/>
        </w:rPr>
        <w:t>3</w:t>
      </w:r>
      <w:r w:rsidRPr="00D458A5">
        <w:t>(2): p. 107-115.</w:t>
      </w:r>
      <w:bookmarkEnd w:id="389"/>
    </w:p>
    <w:p w14:paraId="4222C12E" w14:textId="77777777" w:rsidR="00D458A5" w:rsidRPr="00D458A5" w:rsidRDefault="00D458A5" w:rsidP="00D458A5">
      <w:pPr>
        <w:pStyle w:val="EndNoteBibliography"/>
        <w:spacing w:after="0"/>
        <w:ind w:left="720" w:hanging="720"/>
      </w:pPr>
      <w:bookmarkStart w:id="390" w:name="_ENREF_21"/>
      <w:r w:rsidRPr="00D458A5">
        <w:t>21.</w:t>
      </w:r>
      <w:r w:rsidRPr="00D458A5">
        <w:tab/>
        <w:t xml:space="preserve">Miller, W.H., </w:t>
      </w:r>
      <w:r w:rsidRPr="00D458A5">
        <w:rPr>
          <w:i/>
        </w:rPr>
        <w:t>Beyond transition-state theory: a rigorous quantum theory of chemical reaction rates.</w:t>
      </w:r>
      <w:r w:rsidRPr="00D458A5">
        <w:t xml:space="preserve"> Accounts of Chemical Research, 1993. </w:t>
      </w:r>
      <w:r w:rsidRPr="00D458A5">
        <w:rPr>
          <w:b/>
        </w:rPr>
        <w:t>26</w:t>
      </w:r>
      <w:r w:rsidRPr="00D458A5">
        <w:t>(4): p. 174-181.</w:t>
      </w:r>
      <w:bookmarkEnd w:id="390"/>
    </w:p>
    <w:p w14:paraId="18DE3F75" w14:textId="77777777" w:rsidR="00D458A5" w:rsidRPr="00D458A5" w:rsidRDefault="00D458A5" w:rsidP="00D458A5">
      <w:pPr>
        <w:pStyle w:val="EndNoteBibliography"/>
        <w:spacing w:after="0"/>
        <w:ind w:left="720" w:hanging="720"/>
      </w:pPr>
      <w:bookmarkStart w:id="391" w:name="_ENREF_22"/>
      <w:r w:rsidRPr="00D458A5">
        <w:t>22.</w:t>
      </w:r>
      <w:r w:rsidRPr="00D458A5">
        <w:tab/>
        <w:t xml:space="preserve">Manthe, U., </w:t>
      </w:r>
      <w:r w:rsidRPr="00D458A5">
        <w:rPr>
          <w:i/>
        </w:rPr>
        <w:t>Accurate calculations of reaction rates: predictive theory based on a rigorous quantum transition state concept.</w:t>
      </w:r>
      <w:r w:rsidRPr="00D458A5">
        <w:t xml:space="preserve"> Molecular Physics, 2011. </w:t>
      </w:r>
      <w:r w:rsidRPr="00D458A5">
        <w:rPr>
          <w:b/>
        </w:rPr>
        <w:t>109</w:t>
      </w:r>
      <w:r w:rsidRPr="00D458A5">
        <w:t>(11): p. 1415-1426.</w:t>
      </w:r>
      <w:bookmarkEnd w:id="391"/>
    </w:p>
    <w:p w14:paraId="48215B2B" w14:textId="77777777" w:rsidR="00D458A5" w:rsidRPr="00D458A5" w:rsidRDefault="00D458A5" w:rsidP="00D458A5">
      <w:pPr>
        <w:pStyle w:val="EndNoteBibliography"/>
        <w:spacing w:after="0"/>
        <w:ind w:left="720" w:hanging="720"/>
      </w:pPr>
      <w:bookmarkStart w:id="392" w:name="_ENREF_23"/>
      <w:r w:rsidRPr="00D458A5">
        <w:t>23.</w:t>
      </w:r>
      <w:r w:rsidRPr="00D458A5">
        <w:tab/>
        <w:t xml:space="preserve">Truhlar, D.G., B.C. Garrett, and S.J. Klippenstein, </w:t>
      </w:r>
      <w:r w:rsidRPr="00D458A5">
        <w:rPr>
          <w:i/>
        </w:rPr>
        <w:t>Current Status of Transition-State Theory.</w:t>
      </w:r>
      <w:r w:rsidRPr="00D458A5">
        <w:t xml:space="preserve"> The Journal of Physical Chemistry, 1996. </w:t>
      </w:r>
      <w:r w:rsidRPr="00D458A5">
        <w:rPr>
          <w:b/>
        </w:rPr>
        <w:t>100</w:t>
      </w:r>
      <w:r w:rsidRPr="00D458A5">
        <w:t>(31): p. 12771-12800.</w:t>
      </w:r>
      <w:bookmarkEnd w:id="392"/>
    </w:p>
    <w:p w14:paraId="73C7E7E0" w14:textId="77777777" w:rsidR="00D458A5" w:rsidRPr="00D458A5" w:rsidRDefault="00D458A5" w:rsidP="00D458A5">
      <w:pPr>
        <w:pStyle w:val="EndNoteBibliography"/>
        <w:spacing w:after="0"/>
        <w:ind w:left="720" w:hanging="720"/>
      </w:pPr>
      <w:bookmarkStart w:id="393" w:name="_ENREF_24"/>
      <w:r w:rsidRPr="00D458A5">
        <w:t>24.</w:t>
      </w:r>
      <w:r w:rsidRPr="00D458A5">
        <w:tab/>
        <w:t xml:space="preserve">Greene, S.M., X. Shan, and D.C. Clary, </w:t>
      </w:r>
      <w:r w:rsidRPr="00D458A5">
        <w:rPr>
          <w:i/>
        </w:rPr>
        <w:t>Rate constants of chemical reactions from semiclassical transition state theory in full and one dimension.</w:t>
      </w:r>
      <w:r w:rsidRPr="00D458A5">
        <w:t xml:space="preserve"> The Journal of Chemical Physics, 2016. </w:t>
      </w:r>
      <w:r w:rsidRPr="00D458A5">
        <w:rPr>
          <w:b/>
        </w:rPr>
        <w:t>144</w:t>
      </w:r>
      <w:r w:rsidRPr="00D458A5">
        <w:t>(24): p. 244116.</w:t>
      </w:r>
      <w:bookmarkEnd w:id="393"/>
    </w:p>
    <w:p w14:paraId="123BD327" w14:textId="77777777" w:rsidR="00D458A5" w:rsidRPr="00D458A5" w:rsidRDefault="00D458A5" w:rsidP="00D458A5">
      <w:pPr>
        <w:pStyle w:val="EndNoteBibliography"/>
        <w:spacing w:after="0"/>
        <w:ind w:left="720" w:hanging="720"/>
      </w:pPr>
      <w:bookmarkStart w:id="394" w:name="_ENREF_25"/>
      <w:r w:rsidRPr="00D458A5">
        <w:t>25.</w:t>
      </w:r>
      <w:r w:rsidRPr="00D458A5">
        <w:tab/>
        <w:t xml:space="preserve">Laidler, K.J. and M.C. King, </w:t>
      </w:r>
      <w:r w:rsidRPr="00D458A5">
        <w:rPr>
          <w:i/>
        </w:rPr>
        <w:t>Development of transition-state theory.</w:t>
      </w:r>
      <w:r w:rsidRPr="00D458A5">
        <w:t xml:space="preserve"> The Journal of Physical Chemistry, 1983. </w:t>
      </w:r>
      <w:r w:rsidRPr="00D458A5">
        <w:rPr>
          <w:b/>
        </w:rPr>
        <w:t>87</w:t>
      </w:r>
      <w:r w:rsidRPr="00D458A5">
        <w:t>(15): p. 2657-2664.</w:t>
      </w:r>
      <w:bookmarkEnd w:id="394"/>
    </w:p>
    <w:p w14:paraId="6B768EC5" w14:textId="77777777" w:rsidR="00D458A5" w:rsidRPr="00D458A5" w:rsidRDefault="00D458A5" w:rsidP="00D458A5">
      <w:pPr>
        <w:pStyle w:val="EndNoteBibliography"/>
        <w:spacing w:after="0"/>
        <w:ind w:left="720" w:hanging="720"/>
      </w:pPr>
      <w:bookmarkStart w:id="395" w:name="_ENREF_26"/>
      <w:r w:rsidRPr="00D458A5">
        <w:t>26.</w:t>
      </w:r>
      <w:r w:rsidRPr="00D458A5">
        <w:tab/>
        <w:t xml:space="preserve">Goyal, P., et al., </w:t>
      </w:r>
      <w:r w:rsidRPr="00D458A5">
        <w:rPr>
          <w:i/>
        </w:rPr>
        <w:t>Molecular Simulation of Water and Hydration Effects in Different Environments: Challenges and Developments for DFTB Based Models.</w:t>
      </w:r>
      <w:r w:rsidRPr="00D458A5">
        <w:t xml:space="preserve"> The Journal of Physical Chemistry B, 2014. </w:t>
      </w:r>
      <w:r w:rsidRPr="00D458A5">
        <w:rPr>
          <w:b/>
        </w:rPr>
        <w:t>118</w:t>
      </w:r>
      <w:r w:rsidRPr="00D458A5">
        <w:t>(38): p. 11007-11027.</w:t>
      </w:r>
      <w:bookmarkEnd w:id="395"/>
    </w:p>
    <w:p w14:paraId="224EC601" w14:textId="77777777" w:rsidR="00D458A5" w:rsidRPr="00D458A5" w:rsidRDefault="00D458A5" w:rsidP="00D458A5">
      <w:pPr>
        <w:pStyle w:val="EndNoteBibliography"/>
        <w:spacing w:after="0"/>
        <w:ind w:left="720" w:hanging="720"/>
      </w:pPr>
      <w:bookmarkStart w:id="396" w:name="_ENREF_27"/>
      <w:r w:rsidRPr="00D458A5">
        <w:t>27.</w:t>
      </w:r>
      <w:r w:rsidRPr="00D458A5">
        <w:tab/>
        <w:t xml:space="preserve">Minkin, V.I., B.Y. Simkin, and R.M. Minyaev, </w:t>
      </w:r>
      <w:r w:rsidRPr="00D458A5">
        <w:rPr>
          <w:i/>
        </w:rPr>
        <w:t>Quantum Chemistry of Organic Compounds: Mechanisms of Reactions</w:t>
      </w:r>
      <w:r w:rsidRPr="00D458A5">
        <w:t>. 2012: Springer Berlin Heidelberg.</w:t>
      </w:r>
      <w:bookmarkEnd w:id="396"/>
    </w:p>
    <w:p w14:paraId="2882640B" w14:textId="77777777" w:rsidR="00D458A5" w:rsidRPr="00D458A5" w:rsidRDefault="00D458A5" w:rsidP="00D458A5">
      <w:pPr>
        <w:pStyle w:val="EndNoteBibliography"/>
        <w:spacing w:after="0"/>
        <w:ind w:left="720" w:hanging="720"/>
      </w:pPr>
      <w:bookmarkStart w:id="397" w:name="_ENREF_28"/>
      <w:r w:rsidRPr="00D458A5">
        <w:t>28.</w:t>
      </w:r>
      <w:r w:rsidRPr="00D458A5">
        <w:tab/>
      </w:r>
      <w:r w:rsidRPr="00D458A5">
        <w:rPr>
          <w:i/>
        </w:rPr>
        <w:t>Dassault Systemes Materials Studio Tutorials</w:t>
      </w:r>
      <w:r w:rsidRPr="00D458A5">
        <w:t>. 2017, 5005 Wateridge Vista Drive, San Diego, CA 92121 USA: BIOVIA Support.</w:t>
      </w:r>
      <w:bookmarkEnd w:id="397"/>
    </w:p>
    <w:p w14:paraId="75ECC6A4" w14:textId="77777777" w:rsidR="00D458A5" w:rsidRPr="00D458A5" w:rsidRDefault="00D458A5" w:rsidP="00D458A5">
      <w:pPr>
        <w:pStyle w:val="EndNoteBibliography"/>
        <w:spacing w:after="0"/>
        <w:ind w:left="720" w:hanging="720"/>
      </w:pPr>
      <w:bookmarkStart w:id="398" w:name="_ENREF_29"/>
      <w:r w:rsidRPr="00D458A5">
        <w:t>29.</w:t>
      </w:r>
      <w:r w:rsidRPr="00D458A5">
        <w:tab/>
        <w:t xml:space="preserve">Karezani, E., A. Hallajisani, and M.A. Khansary, </w:t>
      </w:r>
      <w:r w:rsidRPr="00D458A5">
        <w:rPr>
          <w:i/>
        </w:rPr>
        <w:t>A quantum mechanics/molecular mechanics (QM/MM) investigation on the mechanism of adsorptive removal of heavy metal ions by lignin: single and competitive ion adsorption.</w:t>
      </w:r>
      <w:r w:rsidRPr="00D458A5">
        <w:t xml:space="preserve"> Cellulose, 2017. </w:t>
      </w:r>
      <w:r w:rsidRPr="00D458A5">
        <w:rPr>
          <w:b/>
        </w:rPr>
        <w:t>24</w:t>
      </w:r>
      <w:r w:rsidRPr="00D458A5">
        <w:t>(8): p. 3131-3143.</w:t>
      </w:r>
      <w:bookmarkEnd w:id="398"/>
    </w:p>
    <w:p w14:paraId="0324519C" w14:textId="77777777" w:rsidR="00D458A5" w:rsidRPr="00D458A5" w:rsidRDefault="00D458A5" w:rsidP="00D458A5">
      <w:pPr>
        <w:pStyle w:val="EndNoteBibliography"/>
        <w:spacing w:after="0"/>
        <w:ind w:left="720" w:hanging="720"/>
      </w:pPr>
      <w:bookmarkStart w:id="399" w:name="_ENREF_30"/>
      <w:r w:rsidRPr="00D458A5">
        <w:t>30.</w:t>
      </w:r>
      <w:r w:rsidRPr="00D458A5">
        <w:tab/>
        <w:t xml:space="preserve">Perdew, J.P., et al., </w:t>
      </w:r>
      <w:r w:rsidRPr="00D458A5">
        <w:rPr>
          <w:i/>
        </w:rPr>
        <w:t>Atoms, molecules, solids, and surfaces: Applications of the generalized gradient approximation for exchange and correlation.</w:t>
      </w:r>
      <w:r w:rsidRPr="00D458A5">
        <w:t xml:space="preserve"> Physical Review B, 1992. </w:t>
      </w:r>
      <w:r w:rsidRPr="00D458A5">
        <w:rPr>
          <w:b/>
        </w:rPr>
        <w:t>46</w:t>
      </w:r>
      <w:r w:rsidRPr="00D458A5">
        <w:t>(11): p. 6671-6687.</w:t>
      </w:r>
      <w:bookmarkEnd w:id="399"/>
    </w:p>
    <w:p w14:paraId="0A0E8E1E" w14:textId="77777777" w:rsidR="00D458A5" w:rsidRPr="00D458A5" w:rsidRDefault="00D458A5" w:rsidP="00D458A5">
      <w:pPr>
        <w:pStyle w:val="EndNoteBibliography"/>
        <w:spacing w:after="0"/>
        <w:ind w:left="720" w:hanging="720"/>
      </w:pPr>
      <w:bookmarkStart w:id="400" w:name="_ENREF_31"/>
      <w:r w:rsidRPr="00D458A5">
        <w:t>31.</w:t>
      </w:r>
      <w:r w:rsidRPr="00D458A5">
        <w:tab/>
        <w:t xml:space="preserve">Rabuck, A.D. and G.E. Scuseria, </w:t>
      </w:r>
      <w:r w:rsidRPr="00D458A5">
        <w:rPr>
          <w:i/>
        </w:rPr>
        <w:t>Improving self-consistent field convergence by varying occupation numbers.</w:t>
      </w:r>
      <w:r w:rsidRPr="00D458A5">
        <w:t xml:space="preserve"> The Journal of Chemical Physics, 1999. </w:t>
      </w:r>
      <w:r w:rsidRPr="00D458A5">
        <w:rPr>
          <w:b/>
        </w:rPr>
        <w:t>110</w:t>
      </w:r>
      <w:r w:rsidRPr="00D458A5">
        <w:t>(2): p. 695-700.</w:t>
      </w:r>
      <w:bookmarkEnd w:id="400"/>
    </w:p>
    <w:p w14:paraId="02677BA2" w14:textId="77777777" w:rsidR="00D458A5" w:rsidRPr="00D458A5" w:rsidRDefault="00D458A5" w:rsidP="00D458A5">
      <w:pPr>
        <w:pStyle w:val="EndNoteBibliography"/>
        <w:spacing w:after="0"/>
        <w:ind w:left="720" w:hanging="720"/>
      </w:pPr>
      <w:bookmarkStart w:id="401" w:name="_ENREF_32"/>
      <w:r w:rsidRPr="00D458A5">
        <w:t>32.</w:t>
      </w:r>
      <w:r w:rsidRPr="00D458A5">
        <w:tab/>
        <w:t xml:space="preserve">Natiello, M.A. and G.E. Scuseria, </w:t>
      </w:r>
      <w:r w:rsidRPr="00D458A5">
        <w:rPr>
          <w:i/>
        </w:rPr>
        <w:t>Convergence properties of Hartree–Fock SCF molecular calculations.</w:t>
      </w:r>
      <w:r w:rsidRPr="00D458A5">
        <w:t xml:space="preserve"> International Journal of Quantum Chemistry, 1984. </w:t>
      </w:r>
      <w:r w:rsidRPr="00D458A5">
        <w:rPr>
          <w:b/>
        </w:rPr>
        <w:t>26</w:t>
      </w:r>
      <w:r w:rsidRPr="00D458A5">
        <w:t>(6): p. 1039-1049.</w:t>
      </w:r>
      <w:bookmarkEnd w:id="401"/>
    </w:p>
    <w:p w14:paraId="001ACB11" w14:textId="77777777" w:rsidR="00D458A5" w:rsidRPr="00D458A5" w:rsidRDefault="00D458A5" w:rsidP="00D458A5">
      <w:pPr>
        <w:pStyle w:val="EndNoteBibliography"/>
        <w:spacing w:after="0"/>
        <w:ind w:left="720" w:hanging="720"/>
      </w:pPr>
      <w:bookmarkStart w:id="402" w:name="_ENREF_33"/>
      <w:r w:rsidRPr="00D458A5">
        <w:t>33.</w:t>
      </w:r>
      <w:r w:rsidRPr="00D458A5">
        <w:tab/>
        <w:t xml:space="preserve">Klamt, A., </w:t>
      </w:r>
      <w:r w:rsidRPr="00D458A5">
        <w:rPr>
          <w:i/>
        </w:rPr>
        <w:t>COSMO-RS: From Quantum Chemistry to Fluid Phase Thermodynamics and Drug Design</w:t>
      </w:r>
      <w:r w:rsidRPr="00D458A5">
        <w:t>. 2005: Elsevier Science.</w:t>
      </w:r>
      <w:bookmarkEnd w:id="402"/>
    </w:p>
    <w:p w14:paraId="142C0CDC" w14:textId="77777777" w:rsidR="00D458A5" w:rsidRPr="00D458A5" w:rsidRDefault="00D458A5" w:rsidP="00D458A5">
      <w:pPr>
        <w:pStyle w:val="EndNoteBibliography"/>
        <w:spacing w:after="0"/>
        <w:ind w:left="720" w:hanging="720"/>
      </w:pPr>
      <w:bookmarkStart w:id="403" w:name="_ENREF_34"/>
      <w:r w:rsidRPr="00D458A5">
        <w:t>34.</w:t>
      </w:r>
      <w:r w:rsidRPr="00D458A5">
        <w:tab/>
        <w:t xml:space="preserve">Davarnejad, R., et al., </w:t>
      </w:r>
      <w:r w:rsidRPr="00D458A5">
        <w:rPr>
          <w:i/>
        </w:rPr>
        <w:t>Development of a thermodynamic model for hydrogen and hydrogen containing mixtures.</w:t>
      </w:r>
      <w:r w:rsidRPr="00D458A5">
        <w:t xml:space="preserve"> Fluid Phase Equilibria, 2014. </w:t>
      </w:r>
      <w:r w:rsidRPr="00D458A5">
        <w:rPr>
          <w:b/>
        </w:rPr>
        <w:t>382</w:t>
      </w:r>
      <w:r w:rsidRPr="00D458A5">
        <w:t>: p. 1-9.</w:t>
      </w:r>
      <w:bookmarkEnd w:id="403"/>
    </w:p>
    <w:p w14:paraId="41CE5758" w14:textId="77777777" w:rsidR="00D458A5" w:rsidRPr="00D458A5" w:rsidRDefault="00D458A5" w:rsidP="00D458A5">
      <w:pPr>
        <w:pStyle w:val="EndNoteBibliography"/>
        <w:spacing w:after="0"/>
        <w:ind w:left="720" w:hanging="720"/>
      </w:pPr>
      <w:bookmarkStart w:id="404" w:name="_ENREF_35"/>
      <w:r w:rsidRPr="00D458A5">
        <w:t>35.</w:t>
      </w:r>
      <w:r w:rsidRPr="00D458A5">
        <w:tab/>
        <w:t xml:space="preserve">Rufford, T.E., et al., </w:t>
      </w:r>
      <w:r w:rsidRPr="00D458A5">
        <w:rPr>
          <w:i/>
        </w:rPr>
        <w:t>The removal of CO2 and N2 from natural gas: A review of conventional and emerging process technologies.</w:t>
      </w:r>
      <w:r w:rsidRPr="00D458A5">
        <w:t xml:space="preserve"> Journal of Petroleum Science and Engineering, 2012. </w:t>
      </w:r>
      <w:r w:rsidRPr="00D458A5">
        <w:rPr>
          <w:b/>
        </w:rPr>
        <w:t>94-95</w:t>
      </w:r>
      <w:r w:rsidRPr="00D458A5">
        <w:t>: p. 123-154.</w:t>
      </w:r>
      <w:bookmarkEnd w:id="404"/>
    </w:p>
    <w:p w14:paraId="06A02BAB" w14:textId="77777777" w:rsidR="00D458A5" w:rsidRPr="00D458A5" w:rsidRDefault="00D458A5" w:rsidP="00D458A5">
      <w:pPr>
        <w:pStyle w:val="EndNoteBibliography"/>
        <w:spacing w:after="0"/>
        <w:ind w:left="720" w:hanging="720"/>
      </w:pPr>
      <w:bookmarkStart w:id="405" w:name="_ENREF_36"/>
      <w:r w:rsidRPr="00D458A5">
        <w:t>36.</w:t>
      </w:r>
      <w:r w:rsidRPr="00D458A5">
        <w:tab/>
        <w:t xml:space="preserve">Zhang, W., et al., </w:t>
      </w:r>
      <w:r w:rsidRPr="00D458A5">
        <w:rPr>
          <w:i/>
        </w:rPr>
        <w:t>Process simulations of post-combustion CO2 capture for coal and natural gas-fired power plants using a polyethyleneimine/silica adsorbent.</w:t>
      </w:r>
      <w:r w:rsidRPr="00D458A5">
        <w:t xml:space="preserve"> International Journal of Greenhouse Gas Control, 2017. </w:t>
      </w:r>
      <w:r w:rsidRPr="00D458A5">
        <w:rPr>
          <w:b/>
        </w:rPr>
        <w:t>58</w:t>
      </w:r>
      <w:r w:rsidRPr="00D458A5">
        <w:t>: p. 276-289.</w:t>
      </w:r>
      <w:bookmarkEnd w:id="405"/>
    </w:p>
    <w:p w14:paraId="2F1C7DB0" w14:textId="77777777" w:rsidR="00D458A5" w:rsidRPr="00D458A5" w:rsidRDefault="00D458A5" w:rsidP="00D458A5">
      <w:pPr>
        <w:pStyle w:val="EndNoteBibliography"/>
        <w:spacing w:after="0"/>
        <w:ind w:left="720" w:hanging="720"/>
      </w:pPr>
      <w:bookmarkStart w:id="406" w:name="_ENREF_37"/>
      <w:r w:rsidRPr="00D458A5">
        <w:t>37.</w:t>
      </w:r>
      <w:r w:rsidRPr="00D458A5">
        <w:tab/>
        <w:t xml:space="preserve">Favre, E., R. Bounaceur, and D. Roizard, </w:t>
      </w:r>
      <w:r w:rsidRPr="00D458A5">
        <w:rPr>
          <w:i/>
        </w:rPr>
        <w:t>Biogas, membranes and carbon dioxide capture.</w:t>
      </w:r>
      <w:r w:rsidRPr="00D458A5">
        <w:t xml:space="preserve"> Journal of Membrane Science, 2009. </w:t>
      </w:r>
      <w:r w:rsidRPr="00D458A5">
        <w:rPr>
          <w:b/>
        </w:rPr>
        <w:t>328</w:t>
      </w:r>
      <w:r w:rsidRPr="00D458A5">
        <w:t>(1): p. 11-14.</w:t>
      </w:r>
      <w:bookmarkEnd w:id="406"/>
    </w:p>
    <w:p w14:paraId="32780075" w14:textId="77777777" w:rsidR="00D458A5" w:rsidRPr="00D458A5" w:rsidRDefault="00D458A5" w:rsidP="00D458A5">
      <w:pPr>
        <w:pStyle w:val="EndNoteBibliography"/>
        <w:spacing w:after="0"/>
        <w:ind w:left="720" w:hanging="720"/>
      </w:pPr>
      <w:bookmarkStart w:id="407" w:name="_ENREF_38"/>
      <w:r w:rsidRPr="00D458A5">
        <w:t>38.</w:t>
      </w:r>
      <w:r w:rsidRPr="00D458A5">
        <w:tab/>
        <w:t xml:space="preserve">Brimblecombe, P., </w:t>
      </w:r>
      <w:r w:rsidRPr="00D458A5">
        <w:rPr>
          <w:i/>
        </w:rPr>
        <w:t>Air Composition and Chemistry</w:t>
      </w:r>
      <w:r w:rsidRPr="00D458A5">
        <w:t>. 1996: Cambridge University Press.</w:t>
      </w:r>
      <w:bookmarkEnd w:id="407"/>
    </w:p>
    <w:p w14:paraId="2F214491" w14:textId="77777777" w:rsidR="00D458A5" w:rsidRPr="00D458A5" w:rsidRDefault="00D458A5" w:rsidP="00D458A5">
      <w:pPr>
        <w:pStyle w:val="EndNoteBibliography"/>
        <w:spacing w:after="0"/>
        <w:ind w:left="720" w:hanging="720"/>
      </w:pPr>
      <w:bookmarkStart w:id="408" w:name="_ENREF_39"/>
      <w:r w:rsidRPr="00D458A5">
        <w:t>39.</w:t>
      </w:r>
      <w:r w:rsidRPr="00D458A5">
        <w:tab/>
        <w:t xml:space="preserve">Perry, D.L. and S.L. Phillips, </w:t>
      </w:r>
      <w:r w:rsidRPr="00D458A5">
        <w:rPr>
          <w:i/>
        </w:rPr>
        <w:t>Handbook of Inorganic Compounds</w:t>
      </w:r>
      <w:r w:rsidRPr="00D458A5">
        <w:t>. 1995: Taylor &amp; Francis.</w:t>
      </w:r>
      <w:bookmarkEnd w:id="408"/>
    </w:p>
    <w:p w14:paraId="61884954" w14:textId="77777777" w:rsidR="00D458A5" w:rsidRPr="00D458A5" w:rsidRDefault="00D458A5" w:rsidP="00D458A5">
      <w:pPr>
        <w:pStyle w:val="EndNoteBibliography"/>
        <w:spacing w:after="0"/>
        <w:ind w:left="720" w:hanging="720"/>
      </w:pPr>
      <w:bookmarkStart w:id="409" w:name="_ENREF_40"/>
      <w:r w:rsidRPr="00D458A5">
        <w:t>40.</w:t>
      </w:r>
      <w:r w:rsidRPr="00D458A5">
        <w:tab/>
        <w:t xml:space="preserve">Greenwood, N.N. and A. Earnshaw, </w:t>
      </w:r>
      <w:r w:rsidRPr="00D458A5">
        <w:rPr>
          <w:i/>
        </w:rPr>
        <w:t>Chemistry of the elements</w:t>
      </w:r>
      <w:r w:rsidRPr="00D458A5">
        <w:t>. 1984: Pergamon Press.</w:t>
      </w:r>
      <w:bookmarkEnd w:id="409"/>
    </w:p>
    <w:p w14:paraId="38AA582F" w14:textId="77777777" w:rsidR="00D458A5" w:rsidRPr="00D458A5" w:rsidRDefault="00D458A5" w:rsidP="00D458A5">
      <w:pPr>
        <w:pStyle w:val="EndNoteBibliography"/>
        <w:spacing w:after="0"/>
        <w:ind w:left="720" w:hanging="720"/>
      </w:pPr>
      <w:bookmarkStart w:id="410" w:name="_ENREF_41"/>
      <w:r w:rsidRPr="00D458A5">
        <w:lastRenderedPageBreak/>
        <w:t>41.</w:t>
      </w:r>
      <w:r w:rsidRPr="00D458A5">
        <w:tab/>
        <w:t xml:space="preserve">Wietelmann, U. and M. Steinbild, </w:t>
      </w:r>
      <w:r w:rsidRPr="00D458A5">
        <w:rPr>
          <w:i/>
        </w:rPr>
        <w:t>Lithium and Lithium Compounds</w:t>
      </w:r>
      <w:r w:rsidRPr="00D458A5">
        <w:t xml:space="preserve">, in </w:t>
      </w:r>
      <w:r w:rsidRPr="00D458A5">
        <w:rPr>
          <w:i/>
        </w:rPr>
        <w:t>Ullmann's Encyclopedia of Industrial Chemistry</w:t>
      </w:r>
      <w:r w:rsidRPr="00D458A5">
        <w:t>. 2000, Wiley-VCH Verlag GmbH &amp; Co. KGaA.</w:t>
      </w:r>
      <w:bookmarkEnd w:id="410"/>
    </w:p>
    <w:p w14:paraId="7B1A7CFD" w14:textId="77777777" w:rsidR="00D458A5" w:rsidRPr="00D458A5" w:rsidRDefault="00D458A5" w:rsidP="00D458A5">
      <w:pPr>
        <w:pStyle w:val="EndNoteBibliography"/>
        <w:spacing w:after="0"/>
        <w:ind w:left="720" w:hanging="720"/>
      </w:pPr>
      <w:bookmarkStart w:id="411" w:name="_ENREF_42"/>
      <w:r w:rsidRPr="00D458A5">
        <w:t>42.</w:t>
      </w:r>
      <w:r w:rsidRPr="00D458A5">
        <w:tab/>
        <w:t xml:space="preserve">Girishkumar, G., et al., </w:t>
      </w:r>
      <w:r w:rsidRPr="00D458A5">
        <w:rPr>
          <w:i/>
        </w:rPr>
        <w:t>Lithium−Air Battery: Promise and Challenges.</w:t>
      </w:r>
      <w:r w:rsidRPr="00D458A5">
        <w:t xml:space="preserve"> The Journal of Physical Chemistry Letters, 2010. </w:t>
      </w:r>
      <w:r w:rsidRPr="00D458A5">
        <w:rPr>
          <w:b/>
        </w:rPr>
        <w:t>1</w:t>
      </w:r>
      <w:r w:rsidRPr="00D458A5">
        <w:t>(14): p. 2193-2203.</w:t>
      </w:r>
      <w:bookmarkEnd w:id="411"/>
    </w:p>
    <w:p w14:paraId="4302BB1C" w14:textId="77777777" w:rsidR="00D458A5" w:rsidRPr="00D458A5" w:rsidRDefault="00D458A5" w:rsidP="00D458A5">
      <w:pPr>
        <w:pStyle w:val="EndNoteBibliography"/>
        <w:ind w:left="720" w:hanging="720"/>
      </w:pPr>
      <w:bookmarkStart w:id="412" w:name="_ENREF_43"/>
      <w:r w:rsidRPr="00D458A5">
        <w:t>43.</w:t>
      </w:r>
      <w:r w:rsidRPr="00D458A5">
        <w:tab/>
        <w:t xml:space="preserve">Rybakowski, J.K., </w:t>
      </w:r>
      <w:r w:rsidRPr="00D458A5">
        <w:rPr>
          <w:i/>
        </w:rPr>
        <w:t>Lithium as Mood Stabilizer</w:t>
      </w:r>
      <w:r w:rsidRPr="00D458A5">
        <w:t xml:space="preserve">, in </w:t>
      </w:r>
      <w:r w:rsidRPr="00D458A5">
        <w:rPr>
          <w:i/>
        </w:rPr>
        <w:t>Encyclopedia of Metalloproteins</w:t>
      </w:r>
      <w:r w:rsidRPr="00D458A5">
        <w:t>, R.H. Kretsinger, V.N. Uversky, and E.A. Permyakov, Editors. 2013, Springer New York: New York, NY. p. 1208-1213.</w:t>
      </w:r>
      <w:bookmarkEnd w:id="412"/>
    </w:p>
    <w:p w14:paraId="6735947A" w14:textId="165BCD38" w:rsidR="000B2421" w:rsidRPr="00B31784" w:rsidRDefault="002768EC" w:rsidP="00D458A5">
      <w:r w:rsidRPr="00B31784">
        <w:fldChar w:fldCharType="end"/>
      </w:r>
      <w:r w:rsidR="00F52C77">
        <w:fldChar w:fldCharType="begin"/>
      </w:r>
      <w:r w:rsidR="00F52C77">
        <w:instrText xml:space="preserve"> ADDIN </w:instrText>
      </w:r>
      <w:r w:rsidR="00F52C77">
        <w:fldChar w:fldCharType="end"/>
      </w:r>
    </w:p>
    <w:sectPr w:rsidR="000B2421" w:rsidRPr="00B31784" w:rsidSect="00801C9F">
      <w:pgSz w:w="11906" w:h="16838" w:code="9"/>
      <w:pgMar w:top="1440" w:right="1440" w:bottom="1440" w:left="1440" w:header="720" w:footer="720" w:gutter="0"/>
      <w:lnNumType w:countBy="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39D3A5" w14:textId="77777777" w:rsidR="00C60B9C" w:rsidRDefault="00C60B9C" w:rsidP="00DA2B9E">
      <w:r>
        <w:separator/>
      </w:r>
    </w:p>
  </w:endnote>
  <w:endnote w:type="continuationSeparator" w:id="0">
    <w:p w14:paraId="62640F44" w14:textId="77777777" w:rsidR="00C60B9C" w:rsidRDefault="00C60B9C" w:rsidP="00DA2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9789981"/>
      <w:docPartObj>
        <w:docPartGallery w:val="Page Numbers (Bottom of Page)"/>
        <w:docPartUnique/>
      </w:docPartObj>
    </w:sdtPr>
    <w:sdtEndPr>
      <w:rPr>
        <w:noProof/>
      </w:rPr>
    </w:sdtEndPr>
    <w:sdtContent>
      <w:p w14:paraId="7C16F833" w14:textId="11C7B105" w:rsidR="00F908DE" w:rsidRDefault="00F908DE" w:rsidP="00DA2B9E">
        <w:pPr>
          <w:pStyle w:val="Footer"/>
        </w:pPr>
        <w:r>
          <w:t>-</w:t>
        </w:r>
        <w:r>
          <w:fldChar w:fldCharType="begin"/>
        </w:r>
        <w:r>
          <w:instrText xml:space="preserve"> PAGE   \* MERGEFORMAT </w:instrText>
        </w:r>
        <w:r>
          <w:fldChar w:fldCharType="separate"/>
        </w:r>
        <w:r w:rsidR="00194695">
          <w:rPr>
            <w:noProof/>
          </w:rPr>
          <w:t>9</w:t>
        </w:r>
        <w:r>
          <w:rPr>
            <w:noProof/>
          </w:rPr>
          <w:fldChar w:fldCharType="end"/>
        </w:r>
        <w:r>
          <w:rPr>
            <w:noProof/>
          </w:rPr>
          <w:t>-</w:t>
        </w:r>
      </w:p>
    </w:sdtContent>
  </w:sdt>
  <w:p w14:paraId="183CB2FE" w14:textId="77777777" w:rsidR="00F908DE" w:rsidRDefault="00F908DE" w:rsidP="00DA2B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4550E8" w14:textId="77777777" w:rsidR="00C60B9C" w:rsidRDefault="00C60B9C" w:rsidP="00DA2B9E">
      <w:r>
        <w:separator/>
      </w:r>
    </w:p>
  </w:footnote>
  <w:footnote w:type="continuationSeparator" w:id="0">
    <w:p w14:paraId="186559F1" w14:textId="77777777" w:rsidR="00C60B9C" w:rsidRDefault="00C60B9C" w:rsidP="00DA2B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32DB7"/>
    <w:multiLevelType w:val="multilevel"/>
    <w:tmpl w:val="8A183F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9A6C73"/>
    <w:multiLevelType w:val="hybridMultilevel"/>
    <w:tmpl w:val="9568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35549"/>
    <w:multiLevelType w:val="hybridMultilevel"/>
    <w:tmpl w:val="9990CDFE"/>
    <w:lvl w:ilvl="0" w:tplc="1CAA0D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00437"/>
    <w:multiLevelType w:val="hybridMultilevel"/>
    <w:tmpl w:val="9F342D68"/>
    <w:lvl w:ilvl="0" w:tplc="FAD2F1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0317E"/>
    <w:multiLevelType w:val="hybridMultilevel"/>
    <w:tmpl w:val="B51442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AC6D73"/>
    <w:multiLevelType w:val="hybridMultilevel"/>
    <w:tmpl w:val="94E8F3DC"/>
    <w:lvl w:ilvl="0" w:tplc="87E045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D61221"/>
    <w:multiLevelType w:val="hybridMultilevel"/>
    <w:tmpl w:val="AC244C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000F16"/>
    <w:multiLevelType w:val="hybridMultilevel"/>
    <w:tmpl w:val="DF1CF4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E22CC4"/>
    <w:multiLevelType w:val="hybridMultilevel"/>
    <w:tmpl w:val="4DA2BA4E"/>
    <w:lvl w:ilvl="0" w:tplc="FAD2F1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1A6692"/>
    <w:multiLevelType w:val="hybridMultilevel"/>
    <w:tmpl w:val="034E1040"/>
    <w:lvl w:ilvl="0" w:tplc="E654B63E">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733BFD"/>
    <w:multiLevelType w:val="hybridMultilevel"/>
    <w:tmpl w:val="42C607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8A544C"/>
    <w:multiLevelType w:val="multilevel"/>
    <w:tmpl w:val="82509E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DDB69B1"/>
    <w:multiLevelType w:val="hybridMultilevel"/>
    <w:tmpl w:val="7B96AEE2"/>
    <w:lvl w:ilvl="0" w:tplc="156AF8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F76599"/>
    <w:multiLevelType w:val="hybridMultilevel"/>
    <w:tmpl w:val="7B96AEE2"/>
    <w:lvl w:ilvl="0" w:tplc="156AF8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C43F63"/>
    <w:multiLevelType w:val="multilevel"/>
    <w:tmpl w:val="164E176A"/>
    <w:lvl w:ilvl="0">
      <w:start w:val="1"/>
      <w:numFmt w:val="decimal"/>
      <w:lvlText w:val="%1."/>
      <w:lvlJc w:val="left"/>
      <w:pPr>
        <w:ind w:left="63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7A32696"/>
    <w:multiLevelType w:val="hybridMultilevel"/>
    <w:tmpl w:val="A6BADA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D42BD6"/>
    <w:multiLevelType w:val="hybridMultilevel"/>
    <w:tmpl w:val="DD78CA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673707"/>
    <w:multiLevelType w:val="hybridMultilevel"/>
    <w:tmpl w:val="674428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5233D1"/>
    <w:multiLevelType w:val="hybridMultilevel"/>
    <w:tmpl w:val="AA0656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122598"/>
    <w:multiLevelType w:val="hybridMultilevel"/>
    <w:tmpl w:val="F4260E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6434DC"/>
    <w:multiLevelType w:val="hybridMultilevel"/>
    <w:tmpl w:val="3B4664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0C0BBA"/>
    <w:multiLevelType w:val="hybridMultilevel"/>
    <w:tmpl w:val="C77672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811C28"/>
    <w:multiLevelType w:val="hybridMultilevel"/>
    <w:tmpl w:val="7B96AEE2"/>
    <w:lvl w:ilvl="0" w:tplc="156AF8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5823C7"/>
    <w:multiLevelType w:val="hybridMultilevel"/>
    <w:tmpl w:val="3348A5F4"/>
    <w:lvl w:ilvl="0" w:tplc="6ECAB40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B3B6BE3"/>
    <w:multiLevelType w:val="hybridMultilevel"/>
    <w:tmpl w:val="53A68D3E"/>
    <w:lvl w:ilvl="0" w:tplc="295E49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11"/>
  </w:num>
  <w:num w:numId="4">
    <w:abstractNumId w:val="21"/>
  </w:num>
  <w:num w:numId="5">
    <w:abstractNumId w:val="2"/>
  </w:num>
  <w:num w:numId="6">
    <w:abstractNumId w:val="4"/>
  </w:num>
  <w:num w:numId="7">
    <w:abstractNumId w:val="22"/>
  </w:num>
  <w:num w:numId="8">
    <w:abstractNumId w:val="12"/>
  </w:num>
  <w:num w:numId="9">
    <w:abstractNumId w:val="13"/>
  </w:num>
  <w:num w:numId="10">
    <w:abstractNumId w:val="7"/>
  </w:num>
  <w:num w:numId="11">
    <w:abstractNumId w:val="15"/>
  </w:num>
  <w:num w:numId="12">
    <w:abstractNumId w:val="18"/>
  </w:num>
  <w:num w:numId="13">
    <w:abstractNumId w:val="10"/>
  </w:num>
  <w:num w:numId="14">
    <w:abstractNumId w:val="19"/>
  </w:num>
  <w:num w:numId="15">
    <w:abstractNumId w:val="16"/>
  </w:num>
  <w:num w:numId="16">
    <w:abstractNumId w:val="20"/>
  </w:num>
  <w:num w:numId="17">
    <w:abstractNumId w:val="17"/>
  </w:num>
  <w:num w:numId="18">
    <w:abstractNumId w:val="1"/>
  </w:num>
  <w:num w:numId="19">
    <w:abstractNumId w:val="23"/>
  </w:num>
  <w:num w:numId="20">
    <w:abstractNumId w:val="24"/>
  </w:num>
  <w:num w:numId="21">
    <w:abstractNumId w:val="5"/>
  </w:num>
  <w:num w:numId="22">
    <w:abstractNumId w:val="3"/>
  </w:num>
  <w:num w:numId="23">
    <w:abstractNumId w:val="8"/>
  </w:num>
  <w:num w:numId="24">
    <w:abstractNumId w:val="9"/>
  </w:num>
  <w:num w:numId="2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lad Asgarpour Khansary">
    <w15:presenceInfo w15:providerId="Windows Live" w15:userId="a4affef3db4ce6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cumentProtection w:edit="trackedChanges"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2NTExNTe3MDAytzBU0lEKTi0uzszPAykwrAUABTLBOSw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r2p5rr9s7p9xfpe9vz2vwfa7p0eszdv5tvat&quot;&gt;Lib&lt;record-ids&gt;&lt;item&gt;63&lt;/item&gt;&lt;item&gt;528&lt;/item&gt;&lt;item&gt;547&lt;/item&gt;&lt;item&gt;676&lt;/item&gt;&lt;item&gt;681&lt;/item&gt;&lt;item&gt;690&lt;/item&gt;&lt;item&gt;1107&lt;/item&gt;&lt;item&gt;1520&lt;/item&gt;&lt;item&gt;1553&lt;/item&gt;&lt;/record-ids&gt;&lt;/item&gt;&lt;/Libraries&gt;"/>
  </w:docVars>
  <w:rsids>
    <w:rsidRoot w:val="00E00E39"/>
    <w:rsid w:val="000007A4"/>
    <w:rsid w:val="00000A28"/>
    <w:rsid w:val="00000C19"/>
    <w:rsid w:val="00000FBA"/>
    <w:rsid w:val="00001B6C"/>
    <w:rsid w:val="00001FFC"/>
    <w:rsid w:val="000028FD"/>
    <w:rsid w:val="00002D5C"/>
    <w:rsid w:val="00003136"/>
    <w:rsid w:val="000034FE"/>
    <w:rsid w:val="00004FE3"/>
    <w:rsid w:val="00005169"/>
    <w:rsid w:val="00005C88"/>
    <w:rsid w:val="00006529"/>
    <w:rsid w:val="000065D2"/>
    <w:rsid w:val="00006718"/>
    <w:rsid w:val="00007180"/>
    <w:rsid w:val="00007DDF"/>
    <w:rsid w:val="00007E0A"/>
    <w:rsid w:val="00010EAD"/>
    <w:rsid w:val="000110F5"/>
    <w:rsid w:val="00011143"/>
    <w:rsid w:val="00011B33"/>
    <w:rsid w:val="00011DC3"/>
    <w:rsid w:val="000125AC"/>
    <w:rsid w:val="000125C0"/>
    <w:rsid w:val="00014EC7"/>
    <w:rsid w:val="00015380"/>
    <w:rsid w:val="0001557F"/>
    <w:rsid w:val="000155AB"/>
    <w:rsid w:val="000165B2"/>
    <w:rsid w:val="000177A8"/>
    <w:rsid w:val="000215B8"/>
    <w:rsid w:val="00021C84"/>
    <w:rsid w:val="00022866"/>
    <w:rsid w:val="00022AA5"/>
    <w:rsid w:val="00022D18"/>
    <w:rsid w:val="00022E84"/>
    <w:rsid w:val="00023A50"/>
    <w:rsid w:val="00023A8D"/>
    <w:rsid w:val="00023DF0"/>
    <w:rsid w:val="0002416F"/>
    <w:rsid w:val="00025BC5"/>
    <w:rsid w:val="00025BE4"/>
    <w:rsid w:val="00025C98"/>
    <w:rsid w:val="00026AED"/>
    <w:rsid w:val="000273C5"/>
    <w:rsid w:val="00027E54"/>
    <w:rsid w:val="000301FE"/>
    <w:rsid w:val="00030252"/>
    <w:rsid w:val="000304E0"/>
    <w:rsid w:val="00030588"/>
    <w:rsid w:val="000309D0"/>
    <w:rsid w:val="00030B42"/>
    <w:rsid w:val="00030D9F"/>
    <w:rsid w:val="00030E1E"/>
    <w:rsid w:val="00031062"/>
    <w:rsid w:val="0003322F"/>
    <w:rsid w:val="00033935"/>
    <w:rsid w:val="00034159"/>
    <w:rsid w:val="00035E5B"/>
    <w:rsid w:val="000366A4"/>
    <w:rsid w:val="00037277"/>
    <w:rsid w:val="00037A95"/>
    <w:rsid w:val="00040A39"/>
    <w:rsid w:val="00040C31"/>
    <w:rsid w:val="000410BF"/>
    <w:rsid w:val="00041499"/>
    <w:rsid w:val="00042C91"/>
    <w:rsid w:val="000434B2"/>
    <w:rsid w:val="00044C73"/>
    <w:rsid w:val="00045475"/>
    <w:rsid w:val="00045D7B"/>
    <w:rsid w:val="00046166"/>
    <w:rsid w:val="00046A07"/>
    <w:rsid w:val="000508F6"/>
    <w:rsid w:val="00050AE1"/>
    <w:rsid w:val="00051C9E"/>
    <w:rsid w:val="000523FF"/>
    <w:rsid w:val="00052682"/>
    <w:rsid w:val="000527F4"/>
    <w:rsid w:val="00052A18"/>
    <w:rsid w:val="00052A92"/>
    <w:rsid w:val="000532F1"/>
    <w:rsid w:val="00053DBD"/>
    <w:rsid w:val="00054806"/>
    <w:rsid w:val="00054A00"/>
    <w:rsid w:val="00055C80"/>
    <w:rsid w:val="00055EAB"/>
    <w:rsid w:val="00055F57"/>
    <w:rsid w:val="000564A2"/>
    <w:rsid w:val="000566C1"/>
    <w:rsid w:val="00056F77"/>
    <w:rsid w:val="000574C8"/>
    <w:rsid w:val="000608BB"/>
    <w:rsid w:val="00060F11"/>
    <w:rsid w:val="000617CA"/>
    <w:rsid w:val="00061A48"/>
    <w:rsid w:val="0006283A"/>
    <w:rsid w:val="0006288C"/>
    <w:rsid w:val="0006294B"/>
    <w:rsid w:val="0006299D"/>
    <w:rsid w:val="00062E1B"/>
    <w:rsid w:val="0006435C"/>
    <w:rsid w:val="00064ABB"/>
    <w:rsid w:val="00064C32"/>
    <w:rsid w:val="00064C63"/>
    <w:rsid w:val="00064CD8"/>
    <w:rsid w:val="00065088"/>
    <w:rsid w:val="00065201"/>
    <w:rsid w:val="000657E5"/>
    <w:rsid w:val="0006585A"/>
    <w:rsid w:val="000666B1"/>
    <w:rsid w:val="00066D6E"/>
    <w:rsid w:val="00067868"/>
    <w:rsid w:val="00067E76"/>
    <w:rsid w:val="00070DC9"/>
    <w:rsid w:val="00070FCD"/>
    <w:rsid w:val="00071CCA"/>
    <w:rsid w:val="000720E5"/>
    <w:rsid w:val="00073755"/>
    <w:rsid w:val="00073791"/>
    <w:rsid w:val="00074B6E"/>
    <w:rsid w:val="00074C27"/>
    <w:rsid w:val="00074F3A"/>
    <w:rsid w:val="00075799"/>
    <w:rsid w:val="00075A97"/>
    <w:rsid w:val="00075AFB"/>
    <w:rsid w:val="00076436"/>
    <w:rsid w:val="0007690E"/>
    <w:rsid w:val="00077AA5"/>
    <w:rsid w:val="000806F8"/>
    <w:rsid w:val="000815C8"/>
    <w:rsid w:val="00081A3B"/>
    <w:rsid w:val="00081CE5"/>
    <w:rsid w:val="00082D60"/>
    <w:rsid w:val="0008333E"/>
    <w:rsid w:val="000835D1"/>
    <w:rsid w:val="00083706"/>
    <w:rsid w:val="00083A55"/>
    <w:rsid w:val="00083F7C"/>
    <w:rsid w:val="00085143"/>
    <w:rsid w:val="00085A8E"/>
    <w:rsid w:val="00085E26"/>
    <w:rsid w:val="00086395"/>
    <w:rsid w:val="000914B0"/>
    <w:rsid w:val="00091D3A"/>
    <w:rsid w:val="00092867"/>
    <w:rsid w:val="00092AB9"/>
    <w:rsid w:val="00092BE5"/>
    <w:rsid w:val="000939A8"/>
    <w:rsid w:val="0009482A"/>
    <w:rsid w:val="00094E30"/>
    <w:rsid w:val="000954DC"/>
    <w:rsid w:val="00095959"/>
    <w:rsid w:val="0009662D"/>
    <w:rsid w:val="0009754E"/>
    <w:rsid w:val="000975BE"/>
    <w:rsid w:val="00097701"/>
    <w:rsid w:val="00097902"/>
    <w:rsid w:val="000A03F3"/>
    <w:rsid w:val="000A0FA5"/>
    <w:rsid w:val="000A103D"/>
    <w:rsid w:val="000A136E"/>
    <w:rsid w:val="000A1F46"/>
    <w:rsid w:val="000A3744"/>
    <w:rsid w:val="000A3E99"/>
    <w:rsid w:val="000A3ED1"/>
    <w:rsid w:val="000A40D2"/>
    <w:rsid w:val="000A5BE0"/>
    <w:rsid w:val="000A6251"/>
    <w:rsid w:val="000A7B5D"/>
    <w:rsid w:val="000A7C56"/>
    <w:rsid w:val="000B234D"/>
    <w:rsid w:val="000B2421"/>
    <w:rsid w:val="000B284D"/>
    <w:rsid w:val="000B2980"/>
    <w:rsid w:val="000B3A81"/>
    <w:rsid w:val="000B3BC8"/>
    <w:rsid w:val="000B4A7F"/>
    <w:rsid w:val="000B51AC"/>
    <w:rsid w:val="000B5442"/>
    <w:rsid w:val="000B58E7"/>
    <w:rsid w:val="000B602B"/>
    <w:rsid w:val="000B6608"/>
    <w:rsid w:val="000B66D4"/>
    <w:rsid w:val="000B711D"/>
    <w:rsid w:val="000B776F"/>
    <w:rsid w:val="000B7A29"/>
    <w:rsid w:val="000B7BDD"/>
    <w:rsid w:val="000C07A2"/>
    <w:rsid w:val="000C1024"/>
    <w:rsid w:val="000C1E4D"/>
    <w:rsid w:val="000C1E81"/>
    <w:rsid w:val="000C2583"/>
    <w:rsid w:val="000C3A76"/>
    <w:rsid w:val="000C4B9E"/>
    <w:rsid w:val="000C4E7C"/>
    <w:rsid w:val="000C4E8F"/>
    <w:rsid w:val="000C51EE"/>
    <w:rsid w:val="000C5919"/>
    <w:rsid w:val="000C594A"/>
    <w:rsid w:val="000C76F7"/>
    <w:rsid w:val="000C78A7"/>
    <w:rsid w:val="000C7C86"/>
    <w:rsid w:val="000C7D91"/>
    <w:rsid w:val="000D101A"/>
    <w:rsid w:val="000D1FB7"/>
    <w:rsid w:val="000D2368"/>
    <w:rsid w:val="000D2660"/>
    <w:rsid w:val="000D269A"/>
    <w:rsid w:val="000D28D3"/>
    <w:rsid w:val="000D2CE1"/>
    <w:rsid w:val="000D3133"/>
    <w:rsid w:val="000D3801"/>
    <w:rsid w:val="000D3F8A"/>
    <w:rsid w:val="000D4C70"/>
    <w:rsid w:val="000D4F39"/>
    <w:rsid w:val="000D54FD"/>
    <w:rsid w:val="000D588C"/>
    <w:rsid w:val="000D5C5D"/>
    <w:rsid w:val="000D6772"/>
    <w:rsid w:val="000D6F7D"/>
    <w:rsid w:val="000E0587"/>
    <w:rsid w:val="000E0719"/>
    <w:rsid w:val="000E0AD7"/>
    <w:rsid w:val="000E1E55"/>
    <w:rsid w:val="000E250A"/>
    <w:rsid w:val="000E2F20"/>
    <w:rsid w:val="000E33CD"/>
    <w:rsid w:val="000E38FF"/>
    <w:rsid w:val="000E4E4E"/>
    <w:rsid w:val="000E591B"/>
    <w:rsid w:val="000E5C72"/>
    <w:rsid w:val="000E5EBE"/>
    <w:rsid w:val="000E6077"/>
    <w:rsid w:val="000F0A9F"/>
    <w:rsid w:val="000F13E6"/>
    <w:rsid w:val="000F18A2"/>
    <w:rsid w:val="000F1924"/>
    <w:rsid w:val="000F2E9D"/>
    <w:rsid w:val="000F467A"/>
    <w:rsid w:val="000F5C02"/>
    <w:rsid w:val="000F6EB3"/>
    <w:rsid w:val="000F73CA"/>
    <w:rsid w:val="000F76C4"/>
    <w:rsid w:val="000F7E9E"/>
    <w:rsid w:val="0010131D"/>
    <w:rsid w:val="00101F53"/>
    <w:rsid w:val="00102E78"/>
    <w:rsid w:val="001035C0"/>
    <w:rsid w:val="001035FC"/>
    <w:rsid w:val="00104888"/>
    <w:rsid w:val="0010554D"/>
    <w:rsid w:val="00105CE4"/>
    <w:rsid w:val="00106521"/>
    <w:rsid w:val="00106564"/>
    <w:rsid w:val="00106D0F"/>
    <w:rsid w:val="0010749D"/>
    <w:rsid w:val="001075D2"/>
    <w:rsid w:val="00110E5C"/>
    <w:rsid w:val="00111E77"/>
    <w:rsid w:val="0011273B"/>
    <w:rsid w:val="00112994"/>
    <w:rsid w:val="001130A7"/>
    <w:rsid w:val="0011432E"/>
    <w:rsid w:val="00114490"/>
    <w:rsid w:val="0011558A"/>
    <w:rsid w:val="0011567F"/>
    <w:rsid w:val="001158FF"/>
    <w:rsid w:val="00115ACC"/>
    <w:rsid w:val="00115E3A"/>
    <w:rsid w:val="0011675B"/>
    <w:rsid w:val="001167CD"/>
    <w:rsid w:val="00117090"/>
    <w:rsid w:val="001170DC"/>
    <w:rsid w:val="0011774A"/>
    <w:rsid w:val="00117D65"/>
    <w:rsid w:val="001202BA"/>
    <w:rsid w:val="00120C71"/>
    <w:rsid w:val="001211EE"/>
    <w:rsid w:val="00121E3A"/>
    <w:rsid w:val="001224D3"/>
    <w:rsid w:val="00122B4E"/>
    <w:rsid w:val="00123915"/>
    <w:rsid w:val="00123CF8"/>
    <w:rsid w:val="0012488F"/>
    <w:rsid w:val="00124B33"/>
    <w:rsid w:val="00125648"/>
    <w:rsid w:val="00125C0E"/>
    <w:rsid w:val="00125EB8"/>
    <w:rsid w:val="00125F80"/>
    <w:rsid w:val="00126959"/>
    <w:rsid w:val="00126CEC"/>
    <w:rsid w:val="00131301"/>
    <w:rsid w:val="00131855"/>
    <w:rsid w:val="00131EB3"/>
    <w:rsid w:val="00132546"/>
    <w:rsid w:val="001325AB"/>
    <w:rsid w:val="00132A19"/>
    <w:rsid w:val="00132A86"/>
    <w:rsid w:val="001330DB"/>
    <w:rsid w:val="00133221"/>
    <w:rsid w:val="00133FAC"/>
    <w:rsid w:val="00134198"/>
    <w:rsid w:val="00134A64"/>
    <w:rsid w:val="001367E5"/>
    <w:rsid w:val="001371B8"/>
    <w:rsid w:val="00137530"/>
    <w:rsid w:val="001402A2"/>
    <w:rsid w:val="00140530"/>
    <w:rsid w:val="001408D7"/>
    <w:rsid w:val="00141352"/>
    <w:rsid w:val="00141442"/>
    <w:rsid w:val="0014160A"/>
    <w:rsid w:val="00142214"/>
    <w:rsid w:val="0014277B"/>
    <w:rsid w:val="001427C2"/>
    <w:rsid w:val="001445F8"/>
    <w:rsid w:val="00144CC6"/>
    <w:rsid w:val="001454DE"/>
    <w:rsid w:val="001459C6"/>
    <w:rsid w:val="00145CF0"/>
    <w:rsid w:val="00145D8E"/>
    <w:rsid w:val="0014678F"/>
    <w:rsid w:val="00146CB4"/>
    <w:rsid w:val="0014704B"/>
    <w:rsid w:val="001470EE"/>
    <w:rsid w:val="0014728D"/>
    <w:rsid w:val="0015159F"/>
    <w:rsid w:val="001519B3"/>
    <w:rsid w:val="001519DE"/>
    <w:rsid w:val="00151BED"/>
    <w:rsid w:val="00151F63"/>
    <w:rsid w:val="001520F1"/>
    <w:rsid w:val="00153113"/>
    <w:rsid w:val="001545F5"/>
    <w:rsid w:val="00154755"/>
    <w:rsid w:val="00155CA5"/>
    <w:rsid w:val="00155DB0"/>
    <w:rsid w:val="001561D1"/>
    <w:rsid w:val="001564B9"/>
    <w:rsid w:val="001565E9"/>
    <w:rsid w:val="00156717"/>
    <w:rsid w:val="0015675A"/>
    <w:rsid w:val="00156A9A"/>
    <w:rsid w:val="00156C59"/>
    <w:rsid w:val="00157865"/>
    <w:rsid w:val="00161334"/>
    <w:rsid w:val="00162044"/>
    <w:rsid w:val="00162AEA"/>
    <w:rsid w:val="001632E6"/>
    <w:rsid w:val="00163421"/>
    <w:rsid w:val="00165C50"/>
    <w:rsid w:val="001666F1"/>
    <w:rsid w:val="00167838"/>
    <w:rsid w:val="00170352"/>
    <w:rsid w:val="00170497"/>
    <w:rsid w:val="001704FF"/>
    <w:rsid w:val="00170C80"/>
    <w:rsid w:val="0017110F"/>
    <w:rsid w:val="001714D4"/>
    <w:rsid w:val="00171AD8"/>
    <w:rsid w:val="00172879"/>
    <w:rsid w:val="001729AC"/>
    <w:rsid w:val="001733CC"/>
    <w:rsid w:val="001747AC"/>
    <w:rsid w:val="0017508E"/>
    <w:rsid w:val="00175091"/>
    <w:rsid w:val="00175984"/>
    <w:rsid w:val="00176315"/>
    <w:rsid w:val="00176D43"/>
    <w:rsid w:val="0017738A"/>
    <w:rsid w:val="00180082"/>
    <w:rsid w:val="00180277"/>
    <w:rsid w:val="001802A7"/>
    <w:rsid w:val="001809C6"/>
    <w:rsid w:val="00180EF3"/>
    <w:rsid w:val="00181B4B"/>
    <w:rsid w:val="001821A6"/>
    <w:rsid w:val="0018575D"/>
    <w:rsid w:val="00185C2E"/>
    <w:rsid w:val="0018642B"/>
    <w:rsid w:val="00186B74"/>
    <w:rsid w:val="00186F2B"/>
    <w:rsid w:val="00187305"/>
    <w:rsid w:val="00187DD3"/>
    <w:rsid w:val="00190477"/>
    <w:rsid w:val="0019065E"/>
    <w:rsid w:val="001909ED"/>
    <w:rsid w:val="00191C8D"/>
    <w:rsid w:val="00192597"/>
    <w:rsid w:val="00192640"/>
    <w:rsid w:val="00194695"/>
    <w:rsid w:val="001947C9"/>
    <w:rsid w:val="00195399"/>
    <w:rsid w:val="00195BD1"/>
    <w:rsid w:val="001964F8"/>
    <w:rsid w:val="00196741"/>
    <w:rsid w:val="0019692B"/>
    <w:rsid w:val="00197531"/>
    <w:rsid w:val="001978DE"/>
    <w:rsid w:val="001A0004"/>
    <w:rsid w:val="001A0271"/>
    <w:rsid w:val="001A0283"/>
    <w:rsid w:val="001A0550"/>
    <w:rsid w:val="001A1369"/>
    <w:rsid w:val="001A18A8"/>
    <w:rsid w:val="001A19D8"/>
    <w:rsid w:val="001A1CD9"/>
    <w:rsid w:val="001A26BC"/>
    <w:rsid w:val="001A2BEB"/>
    <w:rsid w:val="001A30F2"/>
    <w:rsid w:val="001A49E7"/>
    <w:rsid w:val="001A5524"/>
    <w:rsid w:val="001A5886"/>
    <w:rsid w:val="001A63EE"/>
    <w:rsid w:val="001A67B7"/>
    <w:rsid w:val="001A6DE3"/>
    <w:rsid w:val="001A7A6B"/>
    <w:rsid w:val="001A7A87"/>
    <w:rsid w:val="001A7E78"/>
    <w:rsid w:val="001B06F9"/>
    <w:rsid w:val="001B0819"/>
    <w:rsid w:val="001B371C"/>
    <w:rsid w:val="001B3D22"/>
    <w:rsid w:val="001B4C3F"/>
    <w:rsid w:val="001C0209"/>
    <w:rsid w:val="001C02F6"/>
    <w:rsid w:val="001C09BB"/>
    <w:rsid w:val="001C11F3"/>
    <w:rsid w:val="001C19FC"/>
    <w:rsid w:val="001C1B89"/>
    <w:rsid w:val="001C24BD"/>
    <w:rsid w:val="001C2D97"/>
    <w:rsid w:val="001C36A1"/>
    <w:rsid w:val="001C3A9F"/>
    <w:rsid w:val="001C3BE6"/>
    <w:rsid w:val="001C3E32"/>
    <w:rsid w:val="001C4644"/>
    <w:rsid w:val="001C4A32"/>
    <w:rsid w:val="001C514E"/>
    <w:rsid w:val="001C55DE"/>
    <w:rsid w:val="001C61B9"/>
    <w:rsid w:val="001C750A"/>
    <w:rsid w:val="001C77B9"/>
    <w:rsid w:val="001D044B"/>
    <w:rsid w:val="001D08D4"/>
    <w:rsid w:val="001D108B"/>
    <w:rsid w:val="001D150F"/>
    <w:rsid w:val="001D19B0"/>
    <w:rsid w:val="001D19F7"/>
    <w:rsid w:val="001D221C"/>
    <w:rsid w:val="001D30EB"/>
    <w:rsid w:val="001D357D"/>
    <w:rsid w:val="001D41E0"/>
    <w:rsid w:val="001D541B"/>
    <w:rsid w:val="001D6556"/>
    <w:rsid w:val="001D669E"/>
    <w:rsid w:val="001D7F4F"/>
    <w:rsid w:val="001E031F"/>
    <w:rsid w:val="001E0F4C"/>
    <w:rsid w:val="001E18DB"/>
    <w:rsid w:val="001E1CC7"/>
    <w:rsid w:val="001E24C6"/>
    <w:rsid w:val="001E353C"/>
    <w:rsid w:val="001E3CD2"/>
    <w:rsid w:val="001E44A0"/>
    <w:rsid w:val="001E46F6"/>
    <w:rsid w:val="001E4928"/>
    <w:rsid w:val="001E4B61"/>
    <w:rsid w:val="001E51D5"/>
    <w:rsid w:val="001E6460"/>
    <w:rsid w:val="001E74F9"/>
    <w:rsid w:val="001E7A85"/>
    <w:rsid w:val="001E7DE3"/>
    <w:rsid w:val="001F05D8"/>
    <w:rsid w:val="001F08DB"/>
    <w:rsid w:val="001F0DD4"/>
    <w:rsid w:val="001F0DF5"/>
    <w:rsid w:val="001F0F4B"/>
    <w:rsid w:val="001F108F"/>
    <w:rsid w:val="001F12D6"/>
    <w:rsid w:val="001F1F72"/>
    <w:rsid w:val="001F25D9"/>
    <w:rsid w:val="001F272D"/>
    <w:rsid w:val="001F2B4F"/>
    <w:rsid w:val="001F3672"/>
    <w:rsid w:val="001F3B21"/>
    <w:rsid w:val="001F41FC"/>
    <w:rsid w:val="001F502E"/>
    <w:rsid w:val="001F54AC"/>
    <w:rsid w:val="001F569C"/>
    <w:rsid w:val="001F7402"/>
    <w:rsid w:val="001F781B"/>
    <w:rsid w:val="001F7892"/>
    <w:rsid w:val="00200569"/>
    <w:rsid w:val="0020094B"/>
    <w:rsid w:val="00201C6D"/>
    <w:rsid w:val="00202DD2"/>
    <w:rsid w:val="002030DE"/>
    <w:rsid w:val="002030E8"/>
    <w:rsid w:val="00203571"/>
    <w:rsid w:val="002041CD"/>
    <w:rsid w:val="00204925"/>
    <w:rsid w:val="00204EE7"/>
    <w:rsid w:val="002064B4"/>
    <w:rsid w:val="00206ACF"/>
    <w:rsid w:val="0020749D"/>
    <w:rsid w:val="00207816"/>
    <w:rsid w:val="00207B6A"/>
    <w:rsid w:val="0021023C"/>
    <w:rsid w:val="00210BBE"/>
    <w:rsid w:val="00211B63"/>
    <w:rsid w:val="00211C51"/>
    <w:rsid w:val="00211DD2"/>
    <w:rsid w:val="00212A18"/>
    <w:rsid w:val="0021354F"/>
    <w:rsid w:val="002135B4"/>
    <w:rsid w:val="00214005"/>
    <w:rsid w:val="002143ED"/>
    <w:rsid w:val="002147D7"/>
    <w:rsid w:val="002156AD"/>
    <w:rsid w:val="00215BDC"/>
    <w:rsid w:val="002164D6"/>
    <w:rsid w:val="00216C08"/>
    <w:rsid w:val="00216FFC"/>
    <w:rsid w:val="00217465"/>
    <w:rsid w:val="0022076A"/>
    <w:rsid w:val="002207C0"/>
    <w:rsid w:val="00221D03"/>
    <w:rsid w:val="00222115"/>
    <w:rsid w:val="0022290B"/>
    <w:rsid w:val="002232B4"/>
    <w:rsid w:val="002239A8"/>
    <w:rsid w:val="00223D54"/>
    <w:rsid w:val="00223DB1"/>
    <w:rsid w:val="0022454E"/>
    <w:rsid w:val="002245ED"/>
    <w:rsid w:val="002248CB"/>
    <w:rsid w:val="00224C95"/>
    <w:rsid w:val="00224F49"/>
    <w:rsid w:val="0022580D"/>
    <w:rsid w:val="002258A4"/>
    <w:rsid w:val="00225BA8"/>
    <w:rsid w:val="00225CAA"/>
    <w:rsid w:val="00225FB0"/>
    <w:rsid w:val="002262D0"/>
    <w:rsid w:val="002265BD"/>
    <w:rsid w:val="00226D31"/>
    <w:rsid w:val="00226E08"/>
    <w:rsid w:val="00227DAF"/>
    <w:rsid w:val="00230B15"/>
    <w:rsid w:val="00231BA5"/>
    <w:rsid w:val="002322C3"/>
    <w:rsid w:val="00232777"/>
    <w:rsid w:val="00232F4B"/>
    <w:rsid w:val="002338D3"/>
    <w:rsid w:val="00233AC5"/>
    <w:rsid w:val="002343CD"/>
    <w:rsid w:val="00235286"/>
    <w:rsid w:val="00235540"/>
    <w:rsid w:val="00235F00"/>
    <w:rsid w:val="002364F3"/>
    <w:rsid w:val="00236884"/>
    <w:rsid w:val="00237B3E"/>
    <w:rsid w:val="00237C64"/>
    <w:rsid w:val="00237CE1"/>
    <w:rsid w:val="002410AB"/>
    <w:rsid w:val="00242085"/>
    <w:rsid w:val="0024239A"/>
    <w:rsid w:val="002439D0"/>
    <w:rsid w:val="00244463"/>
    <w:rsid w:val="0024468E"/>
    <w:rsid w:val="00244B01"/>
    <w:rsid w:val="002457BB"/>
    <w:rsid w:val="0024660F"/>
    <w:rsid w:val="0025138D"/>
    <w:rsid w:val="002518D4"/>
    <w:rsid w:val="00251BCC"/>
    <w:rsid w:val="00252758"/>
    <w:rsid w:val="00253561"/>
    <w:rsid w:val="00253E52"/>
    <w:rsid w:val="002540DB"/>
    <w:rsid w:val="00255AC2"/>
    <w:rsid w:val="00255F3B"/>
    <w:rsid w:val="002565B9"/>
    <w:rsid w:val="0025683A"/>
    <w:rsid w:val="0025686B"/>
    <w:rsid w:val="00256CDF"/>
    <w:rsid w:val="002577D8"/>
    <w:rsid w:val="00260080"/>
    <w:rsid w:val="002600BC"/>
    <w:rsid w:val="00260590"/>
    <w:rsid w:val="00260CC7"/>
    <w:rsid w:val="00260E9F"/>
    <w:rsid w:val="00261196"/>
    <w:rsid w:val="00263396"/>
    <w:rsid w:val="0026385C"/>
    <w:rsid w:val="00263FB8"/>
    <w:rsid w:val="0026418E"/>
    <w:rsid w:val="00264592"/>
    <w:rsid w:val="00264D43"/>
    <w:rsid w:val="002653A2"/>
    <w:rsid w:val="002654D5"/>
    <w:rsid w:val="00265B00"/>
    <w:rsid w:val="00265DE8"/>
    <w:rsid w:val="00266812"/>
    <w:rsid w:val="00266FD3"/>
    <w:rsid w:val="00270F4A"/>
    <w:rsid w:val="00271C72"/>
    <w:rsid w:val="00271D87"/>
    <w:rsid w:val="00271DF6"/>
    <w:rsid w:val="00272D5E"/>
    <w:rsid w:val="00272E6B"/>
    <w:rsid w:val="002731B7"/>
    <w:rsid w:val="00273F99"/>
    <w:rsid w:val="00274442"/>
    <w:rsid w:val="0027533A"/>
    <w:rsid w:val="002768EC"/>
    <w:rsid w:val="0027697C"/>
    <w:rsid w:val="0027703F"/>
    <w:rsid w:val="00277E43"/>
    <w:rsid w:val="00277FF8"/>
    <w:rsid w:val="00280D84"/>
    <w:rsid w:val="00281026"/>
    <w:rsid w:val="0028142E"/>
    <w:rsid w:val="00281A74"/>
    <w:rsid w:val="00281F53"/>
    <w:rsid w:val="0028273A"/>
    <w:rsid w:val="0028326D"/>
    <w:rsid w:val="0028370C"/>
    <w:rsid w:val="00283A87"/>
    <w:rsid w:val="0028441D"/>
    <w:rsid w:val="00284910"/>
    <w:rsid w:val="00284FCC"/>
    <w:rsid w:val="002862F3"/>
    <w:rsid w:val="00287170"/>
    <w:rsid w:val="00290116"/>
    <w:rsid w:val="0029059E"/>
    <w:rsid w:val="002906D7"/>
    <w:rsid w:val="0029211B"/>
    <w:rsid w:val="0029361E"/>
    <w:rsid w:val="00293730"/>
    <w:rsid w:val="00293FA5"/>
    <w:rsid w:val="00294C8F"/>
    <w:rsid w:val="00294E20"/>
    <w:rsid w:val="00295089"/>
    <w:rsid w:val="002954F4"/>
    <w:rsid w:val="00295662"/>
    <w:rsid w:val="002959BF"/>
    <w:rsid w:val="00295ACD"/>
    <w:rsid w:val="00295FD3"/>
    <w:rsid w:val="00297C8A"/>
    <w:rsid w:val="00297E77"/>
    <w:rsid w:val="002A0AEA"/>
    <w:rsid w:val="002A14F8"/>
    <w:rsid w:val="002A176F"/>
    <w:rsid w:val="002A1F9A"/>
    <w:rsid w:val="002A22A5"/>
    <w:rsid w:val="002A2ADF"/>
    <w:rsid w:val="002A3AD2"/>
    <w:rsid w:val="002A3CE9"/>
    <w:rsid w:val="002A3EAA"/>
    <w:rsid w:val="002A4967"/>
    <w:rsid w:val="002A49B8"/>
    <w:rsid w:val="002A5856"/>
    <w:rsid w:val="002A5E01"/>
    <w:rsid w:val="002A6176"/>
    <w:rsid w:val="002A6E1F"/>
    <w:rsid w:val="002A6E2F"/>
    <w:rsid w:val="002B0775"/>
    <w:rsid w:val="002B086F"/>
    <w:rsid w:val="002B08B9"/>
    <w:rsid w:val="002B0AA2"/>
    <w:rsid w:val="002B18DD"/>
    <w:rsid w:val="002B2E53"/>
    <w:rsid w:val="002B3FF1"/>
    <w:rsid w:val="002B40A0"/>
    <w:rsid w:val="002B42E9"/>
    <w:rsid w:val="002B59FE"/>
    <w:rsid w:val="002B5ECD"/>
    <w:rsid w:val="002B63AC"/>
    <w:rsid w:val="002B7359"/>
    <w:rsid w:val="002B74AB"/>
    <w:rsid w:val="002C031E"/>
    <w:rsid w:val="002C04E4"/>
    <w:rsid w:val="002C0B19"/>
    <w:rsid w:val="002C0B4A"/>
    <w:rsid w:val="002C1473"/>
    <w:rsid w:val="002C1716"/>
    <w:rsid w:val="002C1991"/>
    <w:rsid w:val="002C238B"/>
    <w:rsid w:val="002C32F8"/>
    <w:rsid w:val="002C3460"/>
    <w:rsid w:val="002C35F8"/>
    <w:rsid w:val="002C393F"/>
    <w:rsid w:val="002C4040"/>
    <w:rsid w:val="002C4289"/>
    <w:rsid w:val="002C443E"/>
    <w:rsid w:val="002C4488"/>
    <w:rsid w:val="002C65F6"/>
    <w:rsid w:val="002C6E85"/>
    <w:rsid w:val="002C7306"/>
    <w:rsid w:val="002D05AD"/>
    <w:rsid w:val="002D0706"/>
    <w:rsid w:val="002D077F"/>
    <w:rsid w:val="002D0931"/>
    <w:rsid w:val="002D144F"/>
    <w:rsid w:val="002D4C71"/>
    <w:rsid w:val="002D6F12"/>
    <w:rsid w:val="002D7160"/>
    <w:rsid w:val="002D7285"/>
    <w:rsid w:val="002D79C4"/>
    <w:rsid w:val="002D79C8"/>
    <w:rsid w:val="002E02D4"/>
    <w:rsid w:val="002E0F86"/>
    <w:rsid w:val="002E1D13"/>
    <w:rsid w:val="002E1F08"/>
    <w:rsid w:val="002E26D8"/>
    <w:rsid w:val="002E2BDD"/>
    <w:rsid w:val="002E2F4C"/>
    <w:rsid w:val="002E3644"/>
    <w:rsid w:val="002E3A6E"/>
    <w:rsid w:val="002E5521"/>
    <w:rsid w:val="002E576C"/>
    <w:rsid w:val="002E6A61"/>
    <w:rsid w:val="002E6DA3"/>
    <w:rsid w:val="002E705B"/>
    <w:rsid w:val="002E767D"/>
    <w:rsid w:val="002E7C30"/>
    <w:rsid w:val="002F022C"/>
    <w:rsid w:val="002F039B"/>
    <w:rsid w:val="002F051F"/>
    <w:rsid w:val="002F24E1"/>
    <w:rsid w:val="002F24F0"/>
    <w:rsid w:val="002F45DF"/>
    <w:rsid w:val="002F4D5A"/>
    <w:rsid w:val="002F6881"/>
    <w:rsid w:val="00301902"/>
    <w:rsid w:val="003025EA"/>
    <w:rsid w:val="00302639"/>
    <w:rsid w:val="00302B87"/>
    <w:rsid w:val="00302C29"/>
    <w:rsid w:val="003038C1"/>
    <w:rsid w:val="003065CA"/>
    <w:rsid w:val="00306AB3"/>
    <w:rsid w:val="00306B2A"/>
    <w:rsid w:val="0030724C"/>
    <w:rsid w:val="00307D4D"/>
    <w:rsid w:val="00307F4C"/>
    <w:rsid w:val="00311064"/>
    <w:rsid w:val="00312007"/>
    <w:rsid w:val="0031203D"/>
    <w:rsid w:val="0031331A"/>
    <w:rsid w:val="00314431"/>
    <w:rsid w:val="003149B0"/>
    <w:rsid w:val="00314D3C"/>
    <w:rsid w:val="00314E33"/>
    <w:rsid w:val="00314F2C"/>
    <w:rsid w:val="00315004"/>
    <w:rsid w:val="00315041"/>
    <w:rsid w:val="0031526D"/>
    <w:rsid w:val="003156A1"/>
    <w:rsid w:val="00315A40"/>
    <w:rsid w:val="00315EAE"/>
    <w:rsid w:val="0031644F"/>
    <w:rsid w:val="0031699F"/>
    <w:rsid w:val="003171C0"/>
    <w:rsid w:val="0031749B"/>
    <w:rsid w:val="00317F7B"/>
    <w:rsid w:val="00320EB4"/>
    <w:rsid w:val="00321055"/>
    <w:rsid w:val="003216E9"/>
    <w:rsid w:val="003226C6"/>
    <w:rsid w:val="00322A86"/>
    <w:rsid w:val="00322E88"/>
    <w:rsid w:val="003232AA"/>
    <w:rsid w:val="00323829"/>
    <w:rsid w:val="00323CBB"/>
    <w:rsid w:val="00323E2D"/>
    <w:rsid w:val="0032403A"/>
    <w:rsid w:val="00325748"/>
    <w:rsid w:val="00326548"/>
    <w:rsid w:val="003265E2"/>
    <w:rsid w:val="00326BEB"/>
    <w:rsid w:val="00326D51"/>
    <w:rsid w:val="00327438"/>
    <w:rsid w:val="0032799B"/>
    <w:rsid w:val="00327E8F"/>
    <w:rsid w:val="003300EA"/>
    <w:rsid w:val="00330833"/>
    <w:rsid w:val="00330838"/>
    <w:rsid w:val="00331694"/>
    <w:rsid w:val="00331A27"/>
    <w:rsid w:val="00331DA1"/>
    <w:rsid w:val="00332544"/>
    <w:rsid w:val="003325AF"/>
    <w:rsid w:val="00332A7C"/>
    <w:rsid w:val="00333A79"/>
    <w:rsid w:val="00334877"/>
    <w:rsid w:val="00335834"/>
    <w:rsid w:val="003358CC"/>
    <w:rsid w:val="00335EEF"/>
    <w:rsid w:val="00335F6B"/>
    <w:rsid w:val="0034044B"/>
    <w:rsid w:val="003407E9"/>
    <w:rsid w:val="00341A27"/>
    <w:rsid w:val="00341E1D"/>
    <w:rsid w:val="0034276E"/>
    <w:rsid w:val="0034339D"/>
    <w:rsid w:val="00343E01"/>
    <w:rsid w:val="00344E6F"/>
    <w:rsid w:val="00345492"/>
    <w:rsid w:val="0034572C"/>
    <w:rsid w:val="00345C43"/>
    <w:rsid w:val="003460B3"/>
    <w:rsid w:val="003462A8"/>
    <w:rsid w:val="00346602"/>
    <w:rsid w:val="0034722F"/>
    <w:rsid w:val="00350137"/>
    <w:rsid w:val="003503F8"/>
    <w:rsid w:val="00350666"/>
    <w:rsid w:val="00350A98"/>
    <w:rsid w:val="00350B3A"/>
    <w:rsid w:val="00350C0B"/>
    <w:rsid w:val="003529CB"/>
    <w:rsid w:val="00353548"/>
    <w:rsid w:val="00353937"/>
    <w:rsid w:val="003558AB"/>
    <w:rsid w:val="00355D5E"/>
    <w:rsid w:val="00355F45"/>
    <w:rsid w:val="003563E6"/>
    <w:rsid w:val="00356773"/>
    <w:rsid w:val="00357377"/>
    <w:rsid w:val="003578B7"/>
    <w:rsid w:val="003579F6"/>
    <w:rsid w:val="0036027A"/>
    <w:rsid w:val="00360573"/>
    <w:rsid w:val="00360796"/>
    <w:rsid w:val="00362D05"/>
    <w:rsid w:val="00363C3C"/>
    <w:rsid w:val="00363C74"/>
    <w:rsid w:val="00363F02"/>
    <w:rsid w:val="003646D3"/>
    <w:rsid w:val="00365006"/>
    <w:rsid w:val="003652EE"/>
    <w:rsid w:val="0036566F"/>
    <w:rsid w:val="00365B94"/>
    <w:rsid w:val="00365F5F"/>
    <w:rsid w:val="00366554"/>
    <w:rsid w:val="003666CB"/>
    <w:rsid w:val="003672B4"/>
    <w:rsid w:val="003676BB"/>
    <w:rsid w:val="00370401"/>
    <w:rsid w:val="00370A08"/>
    <w:rsid w:val="00370D47"/>
    <w:rsid w:val="00370DF6"/>
    <w:rsid w:val="00370E85"/>
    <w:rsid w:val="003710BE"/>
    <w:rsid w:val="003718A8"/>
    <w:rsid w:val="00371A96"/>
    <w:rsid w:val="00371B57"/>
    <w:rsid w:val="00371CC2"/>
    <w:rsid w:val="00372531"/>
    <w:rsid w:val="0037255F"/>
    <w:rsid w:val="00372B15"/>
    <w:rsid w:val="00372C3E"/>
    <w:rsid w:val="00373D95"/>
    <w:rsid w:val="00374263"/>
    <w:rsid w:val="00374515"/>
    <w:rsid w:val="003745D7"/>
    <w:rsid w:val="0037473F"/>
    <w:rsid w:val="00374CF6"/>
    <w:rsid w:val="00374E5D"/>
    <w:rsid w:val="00375BBA"/>
    <w:rsid w:val="00376571"/>
    <w:rsid w:val="00377782"/>
    <w:rsid w:val="003778ED"/>
    <w:rsid w:val="00377916"/>
    <w:rsid w:val="003779A6"/>
    <w:rsid w:val="00377B29"/>
    <w:rsid w:val="00380C6E"/>
    <w:rsid w:val="00381465"/>
    <w:rsid w:val="0038185C"/>
    <w:rsid w:val="00383B83"/>
    <w:rsid w:val="003847A8"/>
    <w:rsid w:val="0038584F"/>
    <w:rsid w:val="00385887"/>
    <w:rsid w:val="003863E8"/>
    <w:rsid w:val="00386F2C"/>
    <w:rsid w:val="003878F8"/>
    <w:rsid w:val="00387944"/>
    <w:rsid w:val="00390B0B"/>
    <w:rsid w:val="00392C03"/>
    <w:rsid w:val="0039381C"/>
    <w:rsid w:val="00393DE8"/>
    <w:rsid w:val="003944A7"/>
    <w:rsid w:val="00395E9C"/>
    <w:rsid w:val="00397B64"/>
    <w:rsid w:val="00397F0B"/>
    <w:rsid w:val="003A0464"/>
    <w:rsid w:val="003A09E7"/>
    <w:rsid w:val="003A1240"/>
    <w:rsid w:val="003A15E5"/>
    <w:rsid w:val="003A1661"/>
    <w:rsid w:val="003A1AF7"/>
    <w:rsid w:val="003A1D03"/>
    <w:rsid w:val="003A33EE"/>
    <w:rsid w:val="003A3BB7"/>
    <w:rsid w:val="003A4616"/>
    <w:rsid w:val="003A5075"/>
    <w:rsid w:val="003A6490"/>
    <w:rsid w:val="003A6EF0"/>
    <w:rsid w:val="003B00F4"/>
    <w:rsid w:val="003B0A6E"/>
    <w:rsid w:val="003B0A7A"/>
    <w:rsid w:val="003B0F55"/>
    <w:rsid w:val="003B1FBF"/>
    <w:rsid w:val="003B2430"/>
    <w:rsid w:val="003B2E36"/>
    <w:rsid w:val="003B3849"/>
    <w:rsid w:val="003B3B4D"/>
    <w:rsid w:val="003B3F5F"/>
    <w:rsid w:val="003B4050"/>
    <w:rsid w:val="003B45BC"/>
    <w:rsid w:val="003B4C73"/>
    <w:rsid w:val="003B53A8"/>
    <w:rsid w:val="003B5E25"/>
    <w:rsid w:val="003B6297"/>
    <w:rsid w:val="003B6E16"/>
    <w:rsid w:val="003B752A"/>
    <w:rsid w:val="003B7F57"/>
    <w:rsid w:val="003C02EC"/>
    <w:rsid w:val="003C02F1"/>
    <w:rsid w:val="003C0DAE"/>
    <w:rsid w:val="003C1B82"/>
    <w:rsid w:val="003C1D06"/>
    <w:rsid w:val="003C26F4"/>
    <w:rsid w:val="003C280A"/>
    <w:rsid w:val="003C2B0F"/>
    <w:rsid w:val="003C3558"/>
    <w:rsid w:val="003C3753"/>
    <w:rsid w:val="003C397C"/>
    <w:rsid w:val="003C3B14"/>
    <w:rsid w:val="003C46D8"/>
    <w:rsid w:val="003C4B04"/>
    <w:rsid w:val="003C60E1"/>
    <w:rsid w:val="003C6A91"/>
    <w:rsid w:val="003D087D"/>
    <w:rsid w:val="003D09AD"/>
    <w:rsid w:val="003D1161"/>
    <w:rsid w:val="003D1498"/>
    <w:rsid w:val="003D1778"/>
    <w:rsid w:val="003D1A58"/>
    <w:rsid w:val="003D2325"/>
    <w:rsid w:val="003D2BB9"/>
    <w:rsid w:val="003D3629"/>
    <w:rsid w:val="003D3DB1"/>
    <w:rsid w:val="003D4850"/>
    <w:rsid w:val="003D49E2"/>
    <w:rsid w:val="003D51C9"/>
    <w:rsid w:val="003D5649"/>
    <w:rsid w:val="003D57FC"/>
    <w:rsid w:val="003D5974"/>
    <w:rsid w:val="003D60CF"/>
    <w:rsid w:val="003D64DD"/>
    <w:rsid w:val="003D6DC2"/>
    <w:rsid w:val="003D7835"/>
    <w:rsid w:val="003E06E8"/>
    <w:rsid w:val="003E08AC"/>
    <w:rsid w:val="003E0932"/>
    <w:rsid w:val="003E09E8"/>
    <w:rsid w:val="003E0E57"/>
    <w:rsid w:val="003E0EA4"/>
    <w:rsid w:val="003E1872"/>
    <w:rsid w:val="003E2214"/>
    <w:rsid w:val="003E2221"/>
    <w:rsid w:val="003E22B6"/>
    <w:rsid w:val="003E49AC"/>
    <w:rsid w:val="003E6176"/>
    <w:rsid w:val="003E6179"/>
    <w:rsid w:val="003E66FE"/>
    <w:rsid w:val="003E7112"/>
    <w:rsid w:val="003E7C3D"/>
    <w:rsid w:val="003F029D"/>
    <w:rsid w:val="003F1A6D"/>
    <w:rsid w:val="003F3ECF"/>
    <w:rsid w:val="003F47E4"/>
    <w:rsid w:val="003F48E7"/>
    <w:rsid w:val="003F4C55"/>
    <w:rsid w:val="003F580E"/>
    <w:rsid w:val="003F6E14"/>
    <w:rsid w:val="003F70B8"/>
    <w:rsid w:val="003F7E74"/>
    <w:rsid w:val="0040054B"/>
    <w:rsid w:val="00400693"/>
    <w:rsid w:val="0040074E"/>
    <w:rsid w:val="00402E5D"/>
    <w:rsid w:val="00403085"/>
    <w:rsid w:val="004037F0"/>
    <w:rsid w:val="00404357"/>
    <w:rsid w:val="00404B44"/>
    <w:rsid w:val="00404CAD"/>
    <w:rsid w:val="0040550F"/>
    <w:rsid w:val="004059D8"/>
    <w:rsid w:val="00405C42"/>
    <w:rsid w:val="0040738C"/>
    <w:rsid w:val="00407545"/>
    <w:rsid w:val="00407BD0"/>
    <w:rsid w:val="00410B20"/>
    <w:rsid w:val="00411A96"/>
    <w:rsid w:val="00412494"/>
    <w:rsid w:val="00412973"/>
    <w:rsid w:val="00412BD4"/>
    <w:rsid w:val="0041311A"/>
    <w:rsid w:val="0041360B"/>
    <w:rsid w:val="00413746"/>
    <w:rsid w:val="00413D67"/>
    <w:rsid w:val="0041413D"/>
    <w:rsid w:val="00414166"/>
    <w:rsid w:val="00414726"/>
    <w:rsid w:val="00414E5B"/>
    <w:rsid w:val="004157F3"/>
    <w:rsid w:val="0041631C"/>
    <w:rsid w:val="004169A9"/>
    <w:rsid w:val="00416CFC"/>
    <w:rsid w:val="00420131"/>
    <w:rsid w:val="004234F6"/>
    <w:rsid w:val="00424701"/>
    <w:rsid w:val="0042537A"/>
    <w:rsid w:val="00425679"/>
    <w:rsid w:val="004256CE"/>
    <w:rsid w:val="00425B6C"/>
    <w:rsid w:val="004260CC"/>
    <w:rsid w:val="004264CF"/>
    <w:rsid w:val="0042689D"/>
    <w:rsid w:val="00426979"/>
    <w:rsid w:val="00427A8F"/>
    <w:rsid w:val="004302E9"/>
    <w:rsid w:val="00432055"/>
    <w:rsid w:val="004321BD"/>
    <w:rsid w:val="0043226C"/>
    <w:rsid w:val="004322D7"/>
    <w:rsid w:val="00432350"/>
    <w:rsid w:val="0043248D"/>
    <w:rsid w:val="00432829"/>
    <w:rsid w:val="004328AE"/>
    <w:rsid w:val="00432C2A"/>
    <w:rsid w:val="00432E70"/>
    <w:rsid w:val="00432FB4"/>
    <w:rsid w:val="00433CF0"/>
    <w:rsid w:val="004343FE"/>
    <w:rsid w:val="00434764"/>
    <w:rsid w:val="00435A5E"/>
    <w:rsid w:val="00435B3C"/>
    <w:rsid w:val="00437335"/>
    <w:rsid w:val="00437617"/>
    <w:rsid w:val="00437ED4"/>
    <w:rsid w:val="00440FA7"/>
    <w:rsid w:val="00442C0F"/>
    <w:rsid w:val="00442F06"/>
    <w:rsid w:val="0044315D"/>
    <w:rsid w:val="004432EF"/>
    <w:rsid w:val="0044337A"/>
    <w:rsid w:val="00443389"/>
    <w:rsid w:val="00443555"/>
    <w:rsid w:val="00443A57"/>
    <w:rsid w:val="004449EE"/>
    <w:rsid w:val="00445A6B"/>
    <w:rsid w:val="00446890"/>
    <w:rsid w:val="00447049"/>
    <w:rsid w:val="00447151"/>
    <w:rsid w:val="00447A00"/>
    <w:rsid w:val="004504FE"/>
    <w:rsid w:val="004506A5"/>
    <w:rsid w:val="004508DD"/>
    <w:rsid w:val="00450C27"/>
    <w:rsid w:val="00451330"/>
    <w:rsid w:val="00451DEB"/>
    <w:rsid w:val="00451FB0"/>
    <w:rsid w:val="00453CA0"/>
    <w:rsid w:val="00453E79"/>
    <w:rsid w:val="00454301"/>
    <w:rsid w:val="00454F8B"/>
    <w:rsid w:val="0045519C"/>
    <w:rsid w:val="00456E65"/>
    <w:rsid w:val="00457747"/>
    <w:rsid w:val="0046008C"/>
    <w:rsid w:val="00460DEE"/>
    <w:rsid w:val="004610D2"/>
    <w:rsid w:val="00461498"/>
    <w:rsid w:val="00461F26"/>
    <w:rsid w:val="00461F6A"/>
    <w:rsid w:val="00462002"/>
    <w:rsid w:val="00462746"/>
    <w:rsid w:val="00462966"/>
    <w:rsid w:val="00462AEA"/>
    <w:rsid w:val="00462C22"/>
    <w:rsid w:val="00463765"/>
    <w:rsid w:val="00464C2A"/>
    <w:rsid w:val="00464FF7"/>
    <w:rsid w:val="0046508A"/>
    <w:rsid w:val="004653CF"/>
    <w:rsid w:val="00466377"/>
    <w:rsid w:val="00466FB5"/>
    <w:rsid w:val="004701EA"/>
    <w:rsid w:val="00470D07"/>
    <w:rsid w:val="00471C40"/>
    <w:rsid w:val="00471F75"/>
    <w:rsid w:val="00472960"/>
    <w:rsid w:val="00472E29"/>
    <w:rsid w:val="00473620"/>
    <w:rsid w:val="00473A85"/>
    <w:rsid w:val="004743DA"/>
    <w:rsid w:val="0047488D"/>
    <w:rsid w:val="00475195"/>
    <w:rsid w:val="00475AEB"/>
    <w:rsid w:val="00476708"/>
    <w:rsid w:val="00476BA5"/>
    <w:rsid w:val="0047700D"/>
    <w:rsid w:val="004771EE"/>
    <w:rsid w:val="0047742D"/>
    <w:rsid w:val="0048034F"/>
    <w:rsid w:val="00480483"/>
    <w:rsid w:val="00480507"/>
    <w:rsid w:val="00480600"/>
    <w:rsid w:val="00481779"/>
    <w:rsid w:val="004817B6"/>
    <w:rsid w:val="0048186D"/>
    <w:rsid w:val="00481B2C"/>
    <w:rsid w:val="0048246E"/>
    <w:rsid w:val="0048249D"/>
    <w:rsid w:val="004829BC"/>
    <w:rsid w:val="00482E85"/>
    <w:rsid w:val="004835F2"/>
    <w:rsid w:val="00484B8C"/>
    <w:rsid w:val="00484D38"/>
    <w:rsid w:val="00486739"/>
    <w:rsid w:val="00486A01"/>
    <w:rsid w:val="004871AE"/>
    <w:rsid w:val="00487E38"/>
    <w:rsid w:val="00487F02"/>
    <w:rsid w:val="00490235"/>
    <w:rsid w:val="004905E4"/>
    <w:rsid w:val="004909BB"/>
    <w:rsid w:val="00490A8D"/>
    <w:rsid w:val="00490D28"/>
    <w:rsid w:val="00490EF8"/>
    <w:rsid w:val="004912C6"/>
    <w:rsid w:val="00491822"/>
    <w:rsid w:val="00491E61"/>
    <w:rsid w:val="00492863"/>
    <w:rsid w:val="004931B9"/>
    <w:rsid w:val="0049329F"/>
    <w:rsid w:val="004937F5"/>
    <w:rsid w:val="004939A6"/>
    <w:rsid w:val="00494276"/>
    <w:rsid w:val="00494C2B"/>
    <w:rsid w:val="00496C21"/>
    <w:rsid w:val="00496D95"/>
    <w:rsid w:val="00497076"/>
    <w:rsid w:val="00497799"/>
    <w:rsid w:val="00497B47"/>
    <w:rsid w:val="00497FA2"/>
    <w:rsid w:val="004A0251"/>
    <w:rsid w:val="004A053E"/>
    <w:rsid w:val="004A0543"/>
    <w:rsid w:val="004A0B55"/>
    <w:rsid w:val="004A1992"/>
    <w:rsid w:val="004A1E4C"/>
    <w:rsid w:val="004A2090"/>
    <w:rsid w:val="004A3982"/>
    <w:rsid w:val="004A45E9"/>
    <w:rsid w:val="004A46EE"/>
    <w:rsid w:val="004A4726"/>
    <w:rsid w:val="004A4732"/>
    <w:rsid w:val="004A4CB7"/>
    <w:rsid w:val="004A57A8"/>
    <w:rsid w:val="004A5A58"/>
    <w:rsid w:val="004A5E84"/>
    <w:rsid w:val="004A6843"/>
    <w:rsid w:val="004A6CC6"/>
    <w:rsid w:val="004A7025"/>
    <w:rsid w:val="004A71CA"/>
    <w:rsid w:val="004A7BEA"/>
    <w:rsid w:val="004A7D25"/>
    <w:rsid w:val="004A7DFF"/>
    <w:rsid w:val="004A7F50"/>
    <w:rsid w:val="004A7FFB"/>
    <w:rsid w:val="004B046E"/>
    <w:rsid w:val="004B16FC"/>
    <w:rsid w:val="004B17FE"/>
    <w:rsid w:val="004B1FE7"/>
    <w:rsid w:val="004B263A"/>
    <w:rsid w:val="004B295B"/>
    <w:rsid w:val="004B2CCD"/>
    <w:rsid w:val="004B2EAD"/>
    <w:rsid w:val="004B31CC"/>
    <w:rsid w:val="004B3CFB"/>
    <w:rsid w:val="004B4F04"/>
    <w:rsid w:val="004B6B73"/>
    <w:rsid w:val="004B6BC6"/>
    <w:rsid w:val="004B6C72"/>
    <w:rsid w:val="004B6DE1"/>
    <w:rsid w:val="004B7479"/>
    <w:rsid w:val="004B761E"/>
    <w:rsid w:val="004B7778"/>
    <w:rsid w:val="004C0153"/>
    <w:rsid w:val="004C03DD"/>
    <w:rsid w:val="004C0557"/>
    <w:rsid w:val="004C070D"/>
    <w:rsid w:val="004C0C4A"/>
    <w:rsid w:val="004C10E7"/>
    <w:rsid w:val="004C165C"/>
    <w:rsid w:val="004C168A"/>
    <w:rsid w:val="004C1B64"/>
    <w:rsid w:val="004C1E8F"/>
    <w:rsid w:val="004C2541"/>
    <w:rsid w:val="004C4423"/>
    <w:rsid w:val="004C5F57"/>
    <w:rsid w:val="004C6D3A"/>
    <w:rsid w:val="004C7269"/>
    <w:rsid w:val="004C7444"/>
    <w:rsid w:val="004C7806"/>
    <w:rsid w:val="004C7B9B"/>
    <w:rsid w:val="004C7CC5"/>
    <w:rsid w:val="004D0C75"/>
    <w:rsid w:val="004D0E9C"/>
    <w:rsid w:val="004D1C0D"/>
    <w:rsid w:val="004D1F4C"/>
    <w:rsid w:val="004D2881"/>
    <w:rsid w:val="004D3097"/>
    <w:rsid w:val="004D361A"/>
    <w:rsid w:val="004D3996"/>
    <w:rsid w:val="004D3C69"/>
    <w:rsid w:val="004D3DDF"/>
    <w:rsid w:val="004D4E7E"/>
    <w:rsid w:val="004D4EFB"/>
    <w:rsid w:val="004D57E4"/>
    <w:rsid w:val="004D5D84"/>
    <w:rsid w:val="004D6022"/>
    <w:rsid w:val="004D6CF7"/>
    <w:rsid w:val="004D7354"/>
    <w:rsid w:val="004E0BE0"/>
    <w:rsid w:val="004E0E17"/>
    <w:rsid w:val="004E0ED0"/>
    <w:rsid w:val="004E12A2"/>
    <w:rsid w:val="004E2DD5"/>
    <w:rsid w:val="004E2F03"/>
    <w:rsid w:val="004E54B9"/>
    <w:rsid w:val="004E5FA9"/>
    <w:rsid w:val="004E65C1"/>
    <w:rsid w:val="004E7C32"/>
    <w:rsid w:val="004F041C"/>
    <w:rsid w:val="004F1555"/>
    <w:rsid w:val="004F201D"/>
    <w:rsid w:val="004F29F2"/>
    <w:rsid w:val="004F2F00"/>
    <w:rsid w:val="004F388C"/>
    <w:rsid w:val="004F3B80"/>
    <w:rsid w:val="004F488A"/>
    <w:rsid w:val="004F55E5"/>
    <w:rsid w:val="004F6093"/>
    <w:rsid w:val="004F6205"/>
    <w:rsid w:val="004F73E6"/>
    <w:rsid w:val="004F76CE"/>
    <w:rsid w:val="004F7818"/>
    <w:rsid w:val="004F7E2F"/>
    <w:rsid w:val="0050071F"/>
    <w:rsid w:val="005009EB"/>
    <w:rsid w:val="00500A8C"/>
    <w:rsid w:val="00500D57"/>
    <w:rsid w:val="00501B6D"/>
    <w:rsid w:val="00501ECE"/>
    <w:rsid w:val="00502253"/>
    <w:rsid w:val="005028C7"/>
    <w:rsid w:val="005029CD"/>
    <w:rsid w:val="00502B7A"/>
    <w:rsid w:val="005032B3"/>
    <w:rsid w:val="00503774"/>
    <w:rsid w:val="00503C02"/>
    <w:rsid w:val="00503D67"/>
    <w:rsid w:val="00504373"/>
    <w:rsid w:val="00504D78"/>
    <w:rsid w:val="00504FAC"/>
    <w:rsid w:val="0050504E"/>
    <w:rsid w:val="0050557B"/>
    <w:rsid w:val="00505D72"/>
    <w:rsid w:val="00506611"/>
    <w:rsid w:val="0050748F"/>
    <w:rsid w:val="00507838"/>
    <w:rsid w:val="00507CA2"/>
    <w:rsid w:val="00510BC9"/>
    <w:rsid w:val="00510C1A"/>
    <w:rsid w:val="00510D51"/>
    <w:rsid w:val="00510ED4"/>
    <w:rsid w:val="0051314E"/>
    <w:rsid w:val="00514222"/>
    <w:rsid w:val="005142E9"/>
    <w:rsid w:val="005147F9"/>
    <w:rsid w:val="00514E67"/>
    <w:rsid w:val="00515634"/>
    <w:rsid w:val="00515E39"/>
    <w:rsid w:val="00516340"/>
    <w:rsid w:val="00517B2B"/>
    <w:rsid w:val="00517E89"/>
    <w:rsid w:val="00520246"/>
    <w:rsid w:val="00520702"/>
    <w:rsid w:val="00520CB5"/>
    <w:rsid w:val="00520F4A"/>
    <w:rsid w:val="00521232"/>
    <w:rsid w:val="00521647"/>
    <w:rsid w:val="00521702"/>
    <w:rsid w:val="0052179E"/>
    <w:rsid w:val="0052232F"/>
    <w:rsid w:val="00523B17"/>
    <w:rsid w:val="005246A6"/>
    <w:rsid w:val="00525BAF"/>
    <w:rsid w:val="00525F5F"/>
    <w:rsid w:val="00526524"/>
    <w:rsid w:val="00526A4F"/>
    <w:rsid w:val="00526A8B"/>
    <w:rsid w:val="00527013"/>
    <w:rsid w:val="0052736F"/>
    <w:rsid w:val="005273E1"/>
    <w:rsid w:val="00530043"/>
    <w:rsid w:val="00530993"/>
    <w:rsid w:val="005309AA"/>
    <w:rsid w:val="00532820"/>
    <w:rsid w:val="00532D1C"/>
    <w:rsid w:val="00532FB9"/>
    <w:rsid w:val="0053315D"/>
    <w:rsid w:val="00533207"/>
    <w:rsid w:val="0053385C"/>
    <w:rsid w:val="00533AD1"/>
    <w:rsid w:val="0053433B"/>
    <w:rsid w:val="005348C7"/>
    <w:rsid w:val="00534E69"/>
    <w:rsid w:val="005351FB"/>
    <w:rsid w:val="0053728F"/>
    <w:rsid w:val="005377E4"/>
    <w:rsid w:val="00537965"/>
    <w:rsid w:val="00537C31"/>
    <w:rsid w:val="00537DEE"/>
    <w:rsid w:val="00540287"/>
    <w:rsid w:val="005404AD"/>
    <w:rsid w:val="005407E1"/>
    <w:rsid w:val="0054116F"/>
    <w:rsid w:val="0054149C"/>
    <w:rsid w:val="00541594"/>
    <w:rsid w:val="00541EE0"/>
    <w:rsid w:val="00541F81"/>
    <w:rsid w:val="0054378B"/>
    <w:rsid w:val="005439EB"/>
    <w:rsid w:val="00543A0F"/>
    <w:rsid w:val="005441F1"/>
    <w:rsid w:val="0054430D"/>
    <w:rsid w:val="00545191"/>
    <w:rsid w:val="00545FBD"/>
    <w:rsid w:val="0054612A"/>
    <w:rsid w:val="00546C92"/>
    <w:rsid w:val="00547A83"/>
    <w:rsid w:val="005509A9"/>
    <w:rsid w:val="005518BB"/>
    <w:rsid w:val="00551A0A"/>
    <w:rsid w:val="00552063"/>
    <w:rsid w:val="00552BA1"/>
    <w:rsid w:val="00552CFD"/>
    <w:rsid w:val="0055524D"/>
    <w:rsid w:val="00555370"/>
    <w:rsid w:val="00556304"/>
    <w:rsid w:val="00556858"/>
    <w:rsid w:val="00556948"/>
    <w:rsid w:val="00556E8F"/>
    <w:rsid w:val="00557296"/>
    <w:rsid w:val="005574E8"/>
    <w:rsid w:val="0055797B"/>
    <w:rsid w:val="0056020B"/>
    <w:rsid w:val="0056063E"/>
    <w:rsid w:val="00561654"/>
    <w:rsid w:val="005635EA"/>
    <w:rsid w:val="00563F60"/>
    <w:rsid w:val="0056546E"/>
    <w:rsid w:val="00566748"/>
    <w:rsid w:val="00567F18"/>
    <w:rsid w:val="005705C6"/>
    <w:rsid w:val="00570C02"/>
    <w:rsid w:val="005710B9"/>
    <w:rsid w:val="005719B3"/>
    <w:rsid w:val="005721D3"/>
    <w:rsid w:val="00573C1D"/>
    <w:rsid w:val="00574001"/>
    <w:rsid w:val="005752EF"/>
    <w:rsid w:val="00576116"/>
    <w:rsid w:val="00576AA4"/>
    <w:rsid w:val="005771B5"/>
    <w:rsid w:val="005777FD"/>
    <w:rsid w:val="00580DC0"/>
    <w:rsid w:val="00581485"/>
    <w:rsid w:val="00581A97"/>
    <w:rsid w:val="005826B1"/>
    <w:rsid w:val="00582E60"/>
    <w:rsid w:val="00582FAD"/>
    <w:rsid w:val="005833C2"/>
    <w:rsid w:val="00583B32"/>
    <w:rsid w:val="00583B7A"/>
    <w:rsid w:val="005865DD"/>
    <w:rsid w:val="00586A3B"/>
    <w:rsid w:val="00586E19"/>
    <w:rsid w:val="00586F45"/>
    <w:rsid w:val="00587712"/>
    <w:rsid w:val="00587B26"/>
    <w:rsid w:val="0059002B"/>
    <w:rsid w:val="00590563"/>
    <w:rsid w:val="00591A05"/>
    <w:rsid w:val="00592C24"/>
    <w:rsid w:val="00593819"/>
    <w:rsid w:val="00593ADF"/>
    <w:rsid w:val="00594091"/>
    <w:rsid w:val="0059504B"/>
    <w:rsid w:val="005952A2"/>
    <w:rsid w:val="00595627"/>
    <w:rsid w:val="00595ACD"/>
    <w:rsid w:val="005960B6"/>
    <w:rsid w:val="005960EA"/>
    <w:rsid w:val="00596AA6"/>
    <w:rsid w:val="00596D4A"/>
    <w:rsid w:val="00597004"/>
    <w:rsid w:val="00597277"/>
    <w:rsid w:val="005A0B2B"/>
    <w:rsid w:val="005A0DA8"/>
    <w:rsid w:val="005A0EAD"/>
    <w:rsid w:val="005A27F6"/>
    <w:rsid w:val="005A39CE"/>
    <w:rsid w:val="005A4D0A"/>
    <w:rsid w:val="005A5018"/>
    <w:rsid w:val="005A504A"/>
    <w:rsid w:val="005A5711"/>
    <w:rsid w:val="005A6300"/>
    <w:rsid w:val="005A6313"/>
    <w:rsid w:val="005A66D0"/>
    <w:rsid w:val="005A7243"/>
    <w:rsid w:val="005A7981"/>
    <w:rsid w:val="005A7EF9"/>
    <w:rsid w:val="005B079F"/>
    <w:rsid w:val="005B11FD"/>
    <w:rsid w:val="005B172C"/>
    <w:rsid w:val="005B1BAA"/>
    <w:rsid w:val="005B25BB"/>
    <w:rsid w:val="005B3610"/>
    <w:rsid w:val="005B5E99"/>
    <w:rsid w:val="005B6017"/>
    <w:rsid w:val="005B627B"/>
    <w:rsid w:val="005B6C18"/>
    <w:rsid w:val="005B6E6B"/>
    <w:rsid w:val="005B7505"/>
    <w:rsid w:val="005B76EC"/>
    <w:rsid w:val="005B7F31"/>
    <w:rsid w:val="005C0016"/>
    <w:rsid w:val="005C14C9"/>
    <w:rsid w:val="005C1AD9"/>
    <w:rsid w:val="005C4EA9"/>
    <w:rsid w:val="005C562B"/>
    <w:rsid w:val="005C5712"/>
    <w:rsid w:val="005C5989"/>
    <w:rsid w:val="005C5D62"/>
    <w:rsid w:val="005C7683"/>
    <w:rsid w:val="005C7B60"/>
    <w:rsid w:val="005C7C3F"/>
    <w:rsid w:val="005D03E3"/>
    <w:rsid w:val="005D0C22"/>
    <w:rsid w:val="005D0CCD"/>
    <w:rsid w:val="005D10A9"/>
    <w:rsid w:val="005D11DD"/>
    <w:rsid w:val="005D1F4A"/>
    <w:rsid w:val="005D24B9"/>
    <w:rsid w:val="005D2B18"/>
    <w:rsid w:val="005D2EEB"/>
    <w:rsid w:val="005D31BB"/>
    <w:rsid w:val="005D36BB"/>
    <w:rsid w:val="005D391F"/>
    <w:rsid w:val="005D3EA6"/>
    <w:rsid w:val="005D4B51"/>
    <w:rsid w:val="005D52D8"/>
    <w:rsid w:val="005D651C"/>
    <w:rsid w:val="005D7C6D"/>
    <w:rsid w:val="005E0372"/>
    <w:rsid w:val="005E22A9"/>
    <w:rsid w:val="005E25AC"/>
    <w:rsid w:val="005E3386"/>
    <w:rsid w:val="005E3BD8"/>
    <w:rsid w:val="005E407C"/>
    <w:rsid w:val="005E49B1"/>
    <w:rsid w:val="005E4DF5"/>
    <w:rsid w:val="005E54AC"/>
    <w:rsid w:val="005E598E"/>
    <w:rsid w:val="005E5CEF"/>
    <w:rsid w:val="005E6770"/>
    <w:rsid w:val="005E73EE"/>
    <w:rsid w:val="005E7C5F"/>
    <w:rsid w:val="005F04AE"/>
    <w:rsid w:val="005F16B0"/>
    <w:rsid w:val="005F1994"/>
    <w:rsid w:val="005F19C2"/>
    <w:rsid w:val="005F1D68"/>
    <w:rsid w:val="005F1EE3"/>
    <w:rsid w:val="005F20CF"/>
    <w:rsid w:val="005F21DB"/>
    <w:rsid w:val="005F234A"/>
    <w:rsid w:val="005F2A1A"/>
    <w:rsid w:val="005F2A86"/>
    <w:rsid w:val="005F2D2B"/>
    <w:rsid w:val="005F3586"/>
    <w:rsid w:val="005F3C1D"/>
    <w:rsid w:val="005F3C32"/>
    <w:rsid w:val="005F3EE1"/>
    <w:rsid w:val="005F4103"/>
    <w:rsid w:val="005F4D8F"/>
    <w:rsid w:val="005F4ED8"/>
    <w:rsid w:val="005F4FE0"/>
    <w:rsid w:val="005F534B"/>
    <w:rsid w:val="005F56F0"/>
    <w:rsid w:val="005F577D"/>
    <w:rsid w:val="005F586C"/>
    <w:rsid w:val="005F7594"/>
    <w:rsid w:val="005F7D4C"/>
    <w:rsid w:val="00600556"/>
    <w:rsid w:val="0060175D"/>
    <w:rsid w:val="00601A82"/>
    <w:rsid w:val="00601AFA"/>
    <w:rsid w:val="00601C9F"/>
    <w:rsid w:val="006021CF"/>
    <w:rsid w:val="006024FF"/>
    <w:rsid w:val="0060369B"/>
    <w:rsid w:val="006039B7"/>
    <w:rsid w:val="00603EA8"/>
    <w:rsid w:val="006040C9"/>
    <w:rsid w:val="00605C1C"/>
    <w:rsid w:val="00605D67"/>
    <w:rsid w:val="00606539"/>
    <w:rsid w:val="00606884"/>
    <w:rsid w:val="006068B1"/>
    <w:rsid w:val="00606C9C"/>
    <w:rsid w:val="00610A6E"/>
    <w:rsid w:val="00610B68"/>
    <w:rsid w:val="00610DA3"/>
    <w:rsid w:val="00611DC2"/>
    <w:rsid w:val="00612301"/>
    <w:rsid w:val="00612569"/>
    <w:rsid w:val="0061281C"/>
    <w:rsid w:val="00612E25"/>
    <w:rsid w:val="0061387A"/>
    <w:rsid w:val="00614CB8"/>
    <w:rsid w:val="006154B9"/>
    <w:rsid w:val="0061567B"/>
    <w:rsid w:val="00615FFF"/>
    <w:rsid w:val="00617157"/>
    <w:rsid w:val="00617251"/>
    <w:rsid w:val="00617296"/>
    <w:rsid w:val="00617753"/>
    <w:rsid w:val="00620488"/>
    <w:rsid w:val="00620B85"/>
    <w:rsid w:val="00620B94"/>
    <w:rsid w:val="00622B8A"/>
    <w:rsid w:val="00622EE5"/>
    <w:rsid w:val="00624260"/>
    <w:rsid w:val="0062499D"/>
    <w:rsid w:val="00626FC3"/>
    <w:rsid w:val="0062712B"/>
    <w:rsid w:val="0062726F"/>
    <w:rsid w:val="00627B54"/>
    <w:rsid w:val="00627C66"/>
    <w:rsid w:val="00630114"/>
    <w:rsid w:val="00630453"/>
    <w:rsid w:val="00630872"/>
    <w:rsid w:val="00631478"/>
    <w:rsid w:val="006315DA"/>
    <w:rsid w:val="0063378C"/>
    <w:rsid w:val="00633F0C"/>
    <w:rsid w:val="00634C30"/>
    <w:rsid w:val="00635980"/>
    <w:rsid w:val="00635CF4"/>
    <w:rsid w:val="00636C79"/>
    <w:rsid w:val="00637300"/>
    <w:rsid w:val="00637548"/>
    <w:rsid w:val="00637A9D"/>
    <w:rsid w:val="00641C86"/>
    <w:rsid w:val="00641D3B"/>
    <w:rsid w:val="006427B4"/>
    <w:rsid w:val="006428CA"/>
    <w:rsid w:val="00642A57"/>
    <w:rsid w:val="0064381C"/>
    <w:rsid w:val="00643FFD"/>
    <w:rsid w:val="006460ED"/>
    <w:rsid w:val="006478F9"/>
    <w:rsid w:val="00650781"/>
    <w:rsid w:val="00651B09"/>
    <w:rsid w:val="00651B5C"/>
    <w:rsid w:val="006522F2"/>
    <w:rsid w:val="00653585"/>
    <w:rsid w:val="00653AB8"/>
    <w:rsid w:val="00653DFC"/>
    <w:rsid w:val="00653EC7"/>
    <w:rsid w:val="00654F5C"/>
    <w:rsid w:val="00654FAA"/>
    <w:rsid w:val="0065501C"/>
    <w:rsid w:val="00655732"/>
    <w:rsid w:val="00655E11"/>
    <w:rsid w:val="006563DD"/>
    <w:rsid w:val="00657630"/>
    <w:rsid w:val="006576BA"/>
    <w:rsid w:val="00657CBF"/>
    <w:rsid w:val="00660001"/>
    <w:rsid w:val="006610E1"/>
    <w:rsid w:val="00661CAC"/>
    <w:rsid w:val="00661CDF"/>
    <w:rsid w:val="00662B8C"/>
    <w:rsid w:val="00663620"/>
    <w:rsid w:val="00663C5A"/>
    <w:rsid w:val="00665CCF"/>
    <w:rsid w:val="0066682B"/>
    <w:rsid w:val="0067020E"/>
    <w:rsid w:val="00670BDC"/>
    <w:rsid w:val="00670C06"/>
    <w:rsid w:val="006730E5"/>
    <w:rsid w:val="0067313B"/>
    <w:rsid w:val="00673EBE"/>
    <w:rsid w:val="006749F8"/>
    <w:rsid w:val="00674A21"/>
    <w:rsid w:val="00675161"/>
    <w:rsid w:val="00676970"/>
    <w:rsid w:val="00680248"/>
    <w:rsid w:val="00680338"/>
    <w:rsid w:val="00680B15"/>
    <w:rsid w:val="0068133D"/>
    <w:rsid w:val="00681458"/>
    <w:rsid w:val="006819AB"/>
    <w:rsid w:val="00681D8F"/>
    <w:rsid w:val="00681E8A"/>
    <w:rsid w:val="00682028"/>
    <w:rsid w:val="006824D0"/>
    <w:rsid w:val="00682B01"/>
    <w:rsid w:val="00683049"/>
    <w:rsid w:val="00683080"/>
    <w:rsid w:val="00684175"/>
    <w:rsid w:val="00684C15"/>
    <w:rsid w:val="0068504E"/>
    <w:rsid w:val="0068568B"/>
    <w:rsid w:val="0068609A"/>
    <w:rsid w:val="006866BD"/>
    <w:rsid w:val="006867A8"/>
    <w:rsid w:val="00686DF3"/>
    <w:rsid w:val="00686FCB"/>
    <w:rsid w:val="00687588"/>
    <w:rsid w:val="0068781F"/>
    <w:rsid w:val="00690AFC"/>
    <w:rsid w:val="00691F0D"/>
    <w:rsid w:val="0069240C"/>
    <w:rsid w:val="00692487"/>
    <w:rsid w:val="00692D8A"/>
    <w:rsid w:val="0069377C"/>
    <w:rsid w:val="00693EA2"/>
    <w:rsid w:val="00694663"/>
    <w:rsid w:val="00694A56"/>
    <w:rsid w:val="00695092"/>
    <w:rsid w:val="0069528D"/>
    <w:rsid w:val="0069539F"/>
    <w:rsid w:val="006955DC"/>
    <w:rsid w:val="0069587C"/>
    <w:rsid w:val="006959BF"/>
    <w:rsid w:val="006963D5"/>
    <w:rsid w:val="00696E3A"/>
    <w:rsid w:val="00696FE4"/>
    <w:rsid w:val="00697C5D"/>
    <w:rsid w:val="006A3076"/>
    <w:rsid w:val="006A3265"/>
    <w:rsid w:val="006A41CC"/>
    <w:rsid w:val="006A4261"/>
    <w:rsid w:val="006A452D"/>
    <w:rsid w:val="006A4CA2"/>
    <w:rsid w:val="006A4E23"/>
    <w:rsid w:val="006A520A"/>
    <w:rsid w:val="006A5A44"/>
    <w:rsid w:val="006A5EB4"/>
    <w:rsid w:val="006A63AB"/>
    <w:rsid w:val="006A64E2"/>
    <w:rsid w:val="006A69B1"/>
    <w:rsid w:val="006A7DEA"/>
    <w:rsid w:val="006B0175"/>
    <w:rsid w:val="006B02D2"/>
    <w:rsid w:val="006B2CBD"/>
    <w:rsid w:val="006B356B"/>
    <w:rsid w:val="006B4969"/>
    <w:rsid w:val="006B4AA4"/>
    <w:rsid w:val="006B4AC5"/>
    <w:rsid w:val="006B4B3B"/>
    <w:rsid w:val="006B5931"/>
    <w:rsid w:val="006B6006"/>
    <w:rsid w:val="006B6248"/>
    <w:rsid w:val="006B6ACF"/>
    <w:rsid w:val="006B7330"/>
    <w:rsid w:val="006B7FDC"/>
    <w:rsid w:val="006C1094"/>
    <w:rsid w:val="006C1D88"/>
    <w:rsid w:val="006C2191"/>
    <w:rsid w:val="006C26FA"/>
    <w:rsid w:val="006C2F1F"/>
    <w:rsid w:val="006C3120"/>
    <w:rsid w:val="006C36E8"/>
    <w:rsid w:val="006C42A3"/>
    <w:rsid w:val="006C4B6F"/>
    <w:rsid w:val="006C52C2"/>
    <w:rsid w:val="006C593A"/>
    <w:rsid w:val="006C5A24"/>
    <w:rsid w:val="006C5C80"/>
    <w:rsid w:val="006C652F"/>
    <w:rsid w:val="006C7304"/>
    <w:rsid w:val="006C7486"/>
    <w:rsid w:val="006D0619"/>
    <w:rsid w:val="006D1005"/>
    <w:rsid w:val="006D1682"/>
    <w:rsid w:val="006D2BA1"/>
    <w:rsid w:val="006D2F6C"/>
    <w:rsid w:val="006D3D66"/>
    <w:rsid w:val="006D4078"/>
    <w:rsid w:val="006D4459"/>
    <w:rsid w:val="006D479F"/>
    <w:rsid w:val="006D4AAA"/>
    <w:rsid w:val="006D4B00"/>
    <w:rsid w:val="006D6299"/>
    <w:rsid w:val="006D6963"/>
    <w:rsid w:val="006D729B"/>
    <w:rsid w:val="006D7875"/>
    <w:rsid w:val="006E04F9"/>
    <w:rsid w:val="006E054B"/>
    <w:rsid w:val="006E0BC5"/>
    <w:rsid w:val="006E0D1F"/>
    <w:rsid w:val="006E0D5A"/>
    <w:rsid w:val="006E11CE"/>
    <w:rsid w:val="006E1F24"/>
    <w:rsid w:val="006E203A"/>
    <w:rsid w:val="006E25CD"/>
    <w:rsid w:val="006E2760"/>
    <w:rsid w:val="006E3285"/>
    <w:rsid w:val="006E37CA"/>
    <w:rsid w:val="006E40B0"/>
    <w:rsid w:val="006E5079"/>
    <w:rsid w:val="006E5498"/>
    <w:rsid w:val="006E626D"/>
    <w:rsid w:val="006E63C4"/>
    <w:rsid w:val="006E66EA"/>
    <w:rsid w:val="006E6860"/>
    <w:rsid w:val="006E6ABB"/>
    <w:rsid w:val="006E7091"/>
    <w:rsid w:val="006E7DEE"/>
    <w:rsid w:val="006E7E8F"/>
    <w:rsid w:val="006F028E"/>
    <w:rsid w:val="006F0BC5"/>
    <w:rsid w:val="006F0E77"/>
    <w:rsid w:val="006F1031"/>
    <w:rsid w:val="006F17AA"/>
    <w:rsid w:val="006F1C40"/>
    <w:rsid w:val="006F26CF"/>
    <w:rsid w:val="006F2EAD"/>
    <w:rsid w:val="006F31A5"/>
    <w:rsid w:val="006F31F3"/>
    <w:rsid w:val="006F3E1C"/>
    <w:rsid w:val="006F4A86"/>
    <w:rsid w:val="006F4F4D"/>
    <w:rsid w:val="006F55B0"/>
    <w:rsid w:val="006F61B6"/>
    <w:rsid w:val="006F6574"/>
    <w:rsid w:val="006F6C19"/>
    <w:rsid w:val="006F71C0"/>
    <w:rsid w:val="006F74AD"/>
    <w:rsid w:val="007007BC"/>
    <w:rsid w:val="00701840"/>
    <w:rsid w:val="00701975"/>
    <w:rsid w:val="00701B3E"/>
    <w:rsid w:val="00701E63"/>
    <w:rsid w:val="007024C0"/>
    <w:rsid w:val="00702B58"/>
    <w:rsid w:val="00703045"/>
    <w:rsid w:val="007033E3"/>
    <w:rsid w:val="00703680"/>
    <w:rsid w:val="00703C78"/>
    <w:rsid w:val="00705182"/>
    <w:rsid w:val="00705205"/>
    <w:rsid w:val="00705BDD"/>
    <w:rsid w:val="00706D4F"/>
    <w:rsid w:val="007076C0"/>
    <w:rsid w:val="00707802"/>
    <w:rsid w:val="0070790F"/>
    <w:rsid w:val="00707F76"/>
    <w:rsid w:val="00710323"/>
    <w:rsid w:val="00710AE1"/>
    <w:rsid w:val="00710F83"/>
    <w:rsid w:val="00711DBB"/>
    <w:rsid w:val="0071218A"/>
    <w:rsid w:val="007122BA"/>
    <w:rsid w:val="00712FA6"/>
    <w:rsid w:val="007131ED"/>
    <w:rsid w:val="00713394"/>
    <w:rsid w:val="00713435"/>
    <w:rsid w:val="00713F3B"/>
    <w:rsid w:val="007145C4"/>
    <w:rsid w:val="00714DCD"/>
    <w:rsid w:val="00714DFD"/>
    <w:rsid w:val="00715D9A"/>
    <w:rsid w:val="00715F01"/>
    <w:rsid w:val="00715F1F"/>
    <w:rsid w:val="0071682B"/>
    <w:rsid w:val="00716951"/>
    <w:rsid w:val="00717027"/>
    <w:rsid w:val="00717602"/>
    <w:rsid w:val="00717F36"/>
    <w:rsid w:val="007206C3"/>
    <w:rsid w:val="00720C02"/>
    <w:rsid w:val="00721201"/>
    <w:rsid w:val="00721C14"/>
    <w:rsid w:val="007227FB"/>
    <w:rsid w:val="00722F1A"/>
    <w:rsid w:val="00723674"/>
    <w:rsid w:val="00724F88"/>
    <w:rsid w:val="00726829"/>
    <w:rsid w:val="00727010"/>
    <w:rsid w:val="0072752C"/>
    <w:rsid w:val="00730159"/>
    <w:rsid w:val="00730CBB"/>
    <w:rsid w:val="00731366"/>
    <w:rsid w:val="0073188D"/>
    <w:rsid w:val="00731A66"/>
    <w:rsid w:val="00732927"/>
    <w:rsid w:val="007336CA"/>
    <w:rsid w:val="0073455C"/>
    <w:rsid w:val="007352DB"/>
    <w:rsid w:val="0073548B"/>
    <w:rsid w:val="00735496"/>
    <w:rsid w:val="00735B51"/>
    <w:rsid w:val="00735CB5"/>
    <w:rsid w:val="00736D0F"/>
    <w:rsid w:val="00737293"/>
    <w:rsid w:val="00737389"/>
    <w:rsid w:val="007373EE"/>
    <w:rsid w:val="0073791D"/>
    <w:rsid w:val="00737B81"/>
    <w:rsid w:val="00740165"/>
    <w:rsid w:val="007410FF"/>
    <w:rsid w:val="00741752"/>
    <w:rsid w:val="00741E18"/>
    <w:rsid w:val="00743EBA"/>
    <w:rsid w:val="00744055"/>
    <w:rsid w:val="00744548"/>
    <w:rsid w:val="00745361"/>
    <w:rsid w:val="007456CF"/>
    <w:rsid w:val="00745D14"/>
    <w:rsid w:val="00745DD3"/>
    <w:rsid w:val="00745E96"/>
    <w:rsid w:val="0074645E"/>
    <w:rsid w:val="00746690"/>
    <w:rsid w:val="00746A2E"/>
    <w:rsid w:val="00747682"/>
    <w:rsid w:val="00747D61"/>
    <w:rsid w:val="007503B3"/>
    <w:rsid w:val="00750A03"/>
    <w:rsid w:val="00750A1F"/>
    <w:rsid w:val="00750E00"/>
    <w:rsid w:val="0075179B"/>
    <w:rsid w:val="00751867"/>
    <w:rsid w:val="00751FF3"/>
    <w:rsid w:val="00752DA9"/>
    <w:rsid w:val="00753FE2"/>
    <w:rsid w:val="007542CD"/>
    <w:rsid w:val="00755FCA"/>
    <w:rsid w:val="00755FF4"/>
    <w:rsid w:val="00756BAC"/>
    <w:rsid w:val="00757987"/>
    <w:rsid w:val="00757ACC"/>
    <w:rsid w:val="00760E6E"/>
    <w:rsid w:val="007631D4"/>
    <w:rsid w:val="00763410"/>
    <w:rsid w:val="00763BA2"/>
    <w:rsid w:val="00763DCA"/>
    <w:rsid w:val="00765A50"/>
    <w:rsid w:val="0076609D"/>
    <w:rsid w:val="00766E52"/>
    <w:rsid w:val="00766F2A"/>
    <w:rsid w:val="00767C9E"/>
    <w:rsid w:val="00770908"/>
    <w:rsid w:val="00770D31"/>
    <w:rsid w:val="00771F3D"/>
    <w:rsid w:val="00772483"/>
    <w:rsid w:val="007724B4"/>
    <w:rsid w:val="007725B8"/>
    <w:rsid w:val="00772CF6"/>
    <w:rsid w:val="00773F2D"/>
    <w:rsid w:val="007759CE"/>
    <w:rsid w:val="00776B8A"/>
    <w:rsid w:val="007777A7"/>
    <w:rsid w:val="00777A0C"/>
    <w:rsid w:val="00777F53"/>
    <w:rsid w:val="00777FA8"/>
    <w:rsid w:val="007803F5"/>
    <w:rsid w:val="00781272"/>
    <w:rsid w:val="00781BA9"/>
    <w:rsid w:val="00782675"/>
    <w:rsid w:val="00783752"/>
    <w:rsid w:val="00784503"/>
    <w:rsid w:val="00785150"/>
    <w:rsid w:val="007866C9"/>
    <w:rsid w:val="007869D9"/>
    <w:rsid w:val="00787A6F"/>
    <w:rsid w:val="007904BE"/>
    <w:rsid w:val="00790FDA"/>
    <w:rsid w:val="00790FE5"/>
    <w:rsid w:val="00791B35"/>
    <w:rsid w:val="00791E9A"/>
    <w:rsid w:val="0079290B"/>
    <w:rsid w:val="00792AAE"/>
    <w:rsid w:val="00792EBD"/>
    <w:rsid w:val="00793BED"/>
    <w:rsid w:val="007941C8"/>
    <w:rsid w:val="007947AE"/>
    <w:rsid w:val="00794D5B"/>
    <w:rsid w:val="00795062"/>
    <w:rsid w:val="007962FC"/>
    <w:rsid w:val="007963D4"/>
    <w:rsid w:val="00796BBA"/>
    <w:rsid w:val="007A0219"/>
    <w:rsid w:val="007A0B58"/>
    <w:rsid w:val="007A0E35"/>
    <w:rsid w:val="007A0E42"/>
    <w:rsid w:val="007A14CC"/>
    <w:rsid w:val="007A1AFC"/>
    <w:rsid w:val="007A213D"/>
    <w:rsid w:val="007A248D"/>
    <w:rsid w:val="007A2CB5"/>
    <w:rsid w:val="007A32FF"/>
    <w:rsid w:val="007A35C0"/>
    <w:rsid w:val="007A41D2"/>
    <w:rsid w:val="007A4709"/>
    <w:rsid w:val="007A511D"/>
    <w:rsid w:val="007A6173"/>
    <w:rsid w:val="007A61BC"/>
    <w:rsid w:val="007A6899"/>
    <w:rsid w:val="007A773A"/>
    <w:rsid w:val="007A778F"/>
    <w:rsid w:val="007A7DED"/>
    <w:rsid w:val="007B01D0"/>
    <w:rsid w:val="007B0397"/>
    <w:rsid w:val="007B0B33"/>
    <w:rsid w:val="007B10A9"/>
    <w:rsid w:val="007B1969"/>
    <w:rsid w:val="007B1EAB"/>
    <w:rsid w:val="007B1FD3"/>
    <w:rsid w:val="007B2A1E"/>
    <w:rsid w:val="007B2FDA"/>
    <w:rsid w:val="007B305A"/>
    <w:rsid w:val="007B3C83"/>
    <w:rsid w:val="007B4578"/>
    <w:rsid w:val="007B4EFD"/>
    <w:rsid w:val="007B56DB"/>
    <w:rsid w:val="007B58B0"/>
    <w:rsid w:val="007B6465"/>
    <w:rsid w:val="007B6AA6"/>
    <w:rsid w:val="007B6B03"/>
    <w:rsid w:val="007B7390"/>
    <w:rsid w:val="007B7612"/>
    <w:rsid w:val="007C034C"/>
    <w:rsid w:val="007C0A73"/>
    <w:rsid w:val="007C12E2"/>
    <w:rsid w:val="007C1845"/>
    <w:rsid w:val="007C18D1"/>
    <w:rsid w:val="007C2027"/>
    <w:rsid w:val="007C257B"/>
    <w:rsid w:val="007C3669"/>
    <w:rsid w:val="007C3BFE"/>
    <w:rsid w:val="007C3C05"/>
    <w:rsid w:val="007C4B8B"/>
    <w:rsid w:val="007C5294"/>
    <w:rsid w:val="007C5353"/>
    <w:rsid w:val="007C6153"/>
    <w:rsid w:val="007C6CBD"/>
    <w:rsid w:val="007C6EAB"/>
    <w:rsid w:val="007C711B"/>
    <w:rsid w:val="007C7C3D"/>
    <w:rsid w:val="007C7DA1"/>
    <w:rsid w:val="007D00CA"/>
    <w:rsid w:val="007D048D"/>
    <w:rsid w:val="007D14FE"/>
    <w:rsid w:val="007D1E18"/>
    <w:rsid w:val="007D3918"/>
    <w:rsid w:val="007D3CA3"/>
    <w:rsid w:val="007D4979"/>
    <w:rsid w:val="007D49C6"/>
    <w:rsid w:val="007D4B94"/>
    <w:rsid w:val="007D4F29"/>
    <w:rsid w:val="007D580C"/>
    <w:rsid w:val="007D5AE4"/>
    <w:rsid w:val="007D5AF4"/>
    <w:rsid w:val="007D62A6"/>
    <w:rsid w:val="007D6394"/>
    <w:rsid w:val="007D6726"/>
    <w:rsid w:val="007D7229"/>
    <w:rsid w:val="007D7A4F"/>
    <w:rsid w:val="007D7D85"/>
    <w:rsid w:val="007D7DE9"/>
    <w:rsid w:val="007E0D92"/>
    <w:rsid w:val="007E12AD"/>
    <w:rsid w:val="007E15E3"/>
    <w:rsid w:val="007E2378"/>
    <w:rsid w:val="007E254D"/>
    <w:rsid w:val="007E2F2E"/>
    <w:rsid w:val="007E354A"/>
    <w:rsid w:val="007E38B0"/>
    <w:rsid w:val="007E3937"/>
    <w:rsid w:val="007E3A5F"/>
    <w:rsid w:val="007E428A"/>
    <w:rsid w:val="007E52F9"/>
    <w:rsid w:val="007E60FD"/>
    <w:rsid w:val="007E69CD"/>
    <w:rsid w:val="007E6AA8"/>
    <w:rsid w:val="007E7814"/>
    <w:rsid w:val="007E7C68"/>
    <w:rsid w:val="007F0962"/>
    <w:rsid w:val="007F10D4"/>
    <w:rsid w:val="007F1F2A"/>
    <w:rsid w:val="007F1FDB"/>
    <w:rsid w:val="007F2A25"/>
    <w:rsid w:val="007F30FF"/>
    <w:rsid w:val="007F3276"/>
    <w:rsid w:val="007F3298"/>
    <w:rsid w:val="007F4451"/>
    <w:rsid w:val="007F457C"/>
    <w:rsid w:val="007F45A4"/>
    <w:rsid w:val="007F4831"/>
    <w:rsid w:val="007F5FEC"/>
    <w:rsid w:val="007F6243"/>
    <w:rsid w:val="007F66A1"/>
    <w:rsid w:val="007F7269"/>
    <w:rsid w:val="007F73AD"/>
    <w:rsid w:val="007F76C2"/>
    <w:rsid w:val="00800744"/>
    <w:rsid w:val="00800763"/>
    <w:rsid w:val="00800FD0"/>
    <w:rsid w:val="00801532"/>
    <w:rsid w:val="00801C9F"/>
    <w:rsid w:val="008024DF"/>
    <w:rsid w:val="0080281E"/>
    <w:rsid w:val="00802D74"/>
    <w:rsid w:val="0080324B"/>
    <w:rsid w:val="00803804"/>
    <w:rsid w:val="00804F90"/>
    <w:rsid w:val="00805D50"/>
    <w:rsid w:val="008065F7"/>
    <w:rsid w:val="00807048"/>
    <w:rsid w:val="00807766"/>
    <w:rsid w:val="00807E08"/>
    <w:rsid w:val="00810FE4"/>
    <w:rsid w:val="00811125"/>
    <w:rsid w:val="00811EC9"/>
    <w:rsid w:val="00811F82"/>
    <w:rsid w:val="00812E49"/>
    <w:rsid w:val="00812FE4"/>
    <w:rsid w:val="008135FD"/>
    <w:rsid w:val="008152F5"/>
    <w:rsid w:val="00815B0A"/>
    <w:rsid w:val="00817C1D"/>
    <w:rsid w:val="00817CDA"/>
    <w:rsid w:val="00817D9E"/>
    <w:rsid w:val="00817F0A"/>
    <w:rsid w:val="00817FFA"/>
    <w:rsid w:val="0082019F"/>
    <w:rsid w:val="008203C2"/>
    <w:rsid w:val="0082048D"/>
    <w:rsid w:val="00820846"/>
    <w:rsid w:val="00820ADA"/>
    <w:rsid w:val="00820B58"/>
    <w:rsid w:val="0082128A"/>
    <w:rsid w:val="0082177F"/>
    <w:rsid w:val="00821945"/>
    <w:rsid w:val="0082241F"/>
    <w:rsid w:val="0082361C"/>
    <w:rsid w:val="00825D37"/>
    <w:rsid w:val="0082671D"/>
    <w:rsid w:val="008275D2"/>
    <w:rsid w:val="0083059B"/>
    <w:rsid w:val="008308EB"/>
    <w:rsid w:val="00830AD6"/>
    <w:rsid w:val="0083123F"/>
    <w:rsid w:val="0083174E"/>
    <w:rsid w:val="0083191C"/>
    <w:rsid w:val="0083199F"/>
    <w:rsid w:val="008319B6"/>
    <w:rsid w:val="00831C08"/>
    <w:rsid w:val="00831C59"/>
    <w:rsid w:val="00832985"/>
    <w:rsid w:val="00834882"/>
    <w:rsid w:val="00834D63"/>
    <w:rsid w:val="00834E63"/>
    <w:rsid w:val="00834EA0"/>
    <w:rsid w:val="0083552E"/>
    <w:rsid w:val="00836AA2"/>
    <w:rsid w:val="00837441"/>
    <w:rsid w:val="00837A7C"/>
    <w:rsid w:val="0084018E"/>
    <w:rsid w:val="008407BB"/>
    <w:rsid w:val="00840D3D"/>
    <w:rsid w:val="008413B6"/>
    <w:rsid w:val="0084288C"/>
    <w:rsid w:val="00843170"/>
    <w:rsid w:val="00843773"/>
    <w:rsid w:val="0084390B"/>
    <w:rsid w:val="0084431D"/>
    <w:rsid w:val="0084464D"/>
    <w:rsid w:val="0084497B"/>
    <w:rsid w:val="00844D22"/>
    <w:rsid w:val="00844F24"/>
    <w:rsid w:val="00846122"/>
    <w:rsid w:val="00846A4A"/>
    <w:rsid w:val="00846DD8"/>
    <w:rsid w:val="008473EF"/>
    <w:rsid w:val="00847AE1"/>
    <w:rsid w:val="00850295"/>
    <w:rsid w:val="00850335"/>
    <w:rsid w:val="00850385"/>
    <w:rsid w:val="008503AF"/>
    <w:rsid w:val="00850CE2"/>
    <w:rsid w:val="00850FAE"/>
    <w:rsid w:val="00852DD9"/>
    <w:rsid w:val="008531DB"/>
    <w:rsid w:val="008532DC"/>
    <w:rsid w:val="00853C19"/>
    <w:rsid w:val="00853EEC"/>
    <w:rsid w:val="0085427E"/>
    <w:rsid w:val="00855CE5"/>
    <w:rsid w:val="00855E67"/>
    <w:rsid w:val="0085659D"/>
    <w:rsid w:val="00856726"/>
    <w:rsid w:val="00856924"/>
    <w:rsid w:val="008571A1"/>
    <w:rsid w:val="008572B2"/>
    <w:rsid w:val="0086121F"/>
    <w:rsid w:val="00861B39"/>
    <w:rsid w:val="00862BD6"/>
    <w:rsid w:val="008631F3"/>
    <w:rsid w:val="00863366"/>
    <w:rsid w:val="00863B8B"/>
    <w:rsid w:val="00863C8D"/>
    <w:rsid w:val="00863D11"/>
    <w:rsid w:val="0086422B"/>
    <w:rsid w:val="00864EB5"/>
    <w:rsid w:val="008655DE"/>
    <w:rsid w:val="0086567A"/>
    <w:rsid w:val="0086673E"/>
    <w:rsid w:val="00867979"/>
    <w:rsid w:val="008716B0"/>
    <w:rsid w:val="008720C4"/>
    <w:rsid w:val="008721BE"/>
    <w:rsid w:val="008726B0"/>
    <w:rsid w:val="008728DD"/>
    <w:rsid w:val="00873328"/>
    <w:rsid w:val="00873E91"/>
    <w:rsid w:val="00874297"/>
    <w:rsid w:val="008745F2"/>
    <w:rsid w:val="00874AE8"/>
    <w:rsid w:val="00874E4E"/>
    <w:rsid w:val="00875CF5"/>
    <w:rsid w:val="008765C6"/>
    <w:rsid w:val="00876831"/>
    <w:rsid w:val="0087694A"/>
    <w:rsid w:val="008770C0"/>
    <w:rsid w:val="00877ADA"/>
    <w:rsid w:val="00880235"/>
    <w:rsid w:val="00880881"/>
    <w:rsid w:val="00880943"/>
    <w:rsid w:val="00880DB3"/>
    <w:rsid w:val="00880E91"/>
    <w:rsid w:val="008818AB"/>
    <w:rsid w:val="00881B05"/>
    <w:rsid w:val="008821F7"/>
    <w:rsid w:val="00882785"/>
    <w:rsid w:val="008836CD"/>
    <w:rsid w:val="008839BD"/>
    <w:rsid w:val="008848ED"/>
    <w:rsid w:val="00885410"/>
    <w:rsid w:val="00885C51"/>
    <w:rsid w:val="00886021"/>
    <w:rsid w:val="00886093"/>
    <w:rsid w:val="008869A6"/>
    <w:rsid w:val="00886BF8"/>
    <w:rsid w:val="00886C93"/>
    <w:rsid w:val="008908A2"/>
    <w:rsid w:val="00890905"/>
    <w:rsid w:val="0089096E"/>
    <w:rsid w:val="008922D1"/>
    <w:rsid w:val="00892792"/>
    <w:rsid w:val="00892E73"/>
    <w:rsid w:val="0089356C"/>
    <w:rsid w:val="008938D8"/>
    <w:rsid w:val="00893E4A"/>
    <w:rsid w:val="00894A60"/>
    <w:rsid w:val="00894A91"/>
    <w:rsid w:val="00894A9D"/>
    <w:rsid w:val="00895333"/>
    <w:rsid w:val="0089545A"/>
    <w:rsid w:val="008971CF"/>
    <w:rsid w:val="008972B9"/>
    <w:rsid w:val="008A0689"/>
    <w:rsid w:val="008A0E3E"/>
    <w:rsid w:val="008A0E8B"/>
    <w:rsid w:val="008A1D58"/>
    <w:rsid w:val="008A1D7D"/>
    <w:rsid w:val="008A1E50"/>
    <w:rsid w:val="008A21BB"/>
    <w:rsid w:val="008A3BAA"/>
    <w:rsid w:val="008A3C78"/>
    <w:rsid w:val="008A4464"/>
    <w:rsid w:val="008A45B0"/>
    <w:rsid w:val="008A49F9"/>
    <w:rsid w:val="008A664D"/>
    <w:rsid w:val="008A763F"/>
    <w:rsid w:val="008A7994"/>
    <w:rsid w:val="008A7D28"/>
    <w:rsid w:val="008B03C0"/>
    <w:rsid w:val="008B05B0"/>
    <w:rsid w:val="008B0D91"/>
    <w:rsid w:val="008B14AC"/>
    <w:rsid w:val="008B1A0B"/>
    <w:rsid w:val="008B1B47"/>
    <w:rsid w:val="008B1C61"/>
    <w:rsid w:val="008B1E3F"/>
    <w:rsid w:val="008B21F2"/>
    <w:rsid w:val="008B2258"/>
    <w:rsid w:val="008B23F7"/>
    <w:rsid w:val="008B2A5A"/>
    <w:rsid w:val="008B2D64"/>
    <w:rsid w:val="008B39CC"/>
    <w:rsid w:val="008B3B2E"/>
    <w:rsid w:val="008B4A66"/>
    <w:rsid w:val="008B4EDA"/>
    <w:rsid w:val="008B57E1"/>
    <w:rsid w:val="008B7164"/>
    <w:rsid w:val="008C0258"/>
    <w:rsid w:val="008C1E43"/>
    <w:rsid w:val="008C2F21"/>
    <w:rsid w:val="008C352E"/>
    <w:rsid w:val="008C371F"/>
    <w:rsid w:val="008C389B"/>
    <w:rsid w:val="008C4E81"/>
    <w:rsid w:val="008C50C4"/>
    <w:rsid w:val="008C55D6"/>
    <w:rsid w:val="008C62D8"/>
    <w:rsid w:val="008C6FCE"/>
    <w:rsid w:val="008C71B4"/>
    <w:rsid w:val="008C72EF"/>
    <w:rsid w:val="008C770D"/>
    <w:rsid w:val="008C78DE"/>
    <w:rsid w:val="008C7BE7"/>
    <w:rsid w:val="008D0718"/>
    <w:rsid w:val="008D0834"/>
    <w:rsid w:val="008D0DB7"/>
    <w:rsid w:val="008D0DD3"/>
    <w:rsid w:val="008D1021"/>
    <w:rsid w:val="008D1137"/>
    <w:rsid w:val="008D1636"/>
    <w:rsid w:val="008D1CDE"/>
    <w:rsid w:val="008D1EFC"/>
    <w:rsid w:val="008D2363"/>
    <w:rsid w:val="008D3F48"/>
    <w:rsid w:val="008D401B"/>
    <w:rsid w:val="008D4619"/>
    <w:rsid w:val="008D4749"/>
    <w:rsid w:val="008D4DCD"/>
    <w:rsid w:val="008D56DE"/>
    <w:rsid w:val="008D5C48"/>
    <w:rsid w:val="008D6279"/>
    <w:rsid w:val="008D647D"/>
    <w:rsid w:val="008D64D6"/>
    <w:rsid w:val="008D664E"/>
    <w:rsid w:val="008D6C50"/>
    <w:rsid w:val="008D6E4C"/>
    <w:rsid w:val="008D6EF5"/>
    <w:rsid w:val="008D6F7B"/>
    <w:rsid w:val="008D7B0A"/>
    <w:rsid w:val="008E0295"/>
    <w:rsid w:val="008E0A6E"/>
    <w:rsid w:val="008E0E9D"/>
    <w:rsid w:val="008E1888"/>
    <w:rsid w:val="008E2A7F"/>
    <w:rsid w:val="008E309E"/>
    <w:rsid w:val="008E3A80"/>
    <w:rsid w:val="008E4038"/>
    <w:rsid w:val="008E523A"/>
    <w:rsid w:val="008E5477"/>
    <w:rsid w:val="008E6223"/>
    <w:rsid w:val="008E62CE"/>
    <w:rsid w:val="008E6495"/>
    <w:rsid w:val="008E6A93"/>
    <w:rsid w:val="008E6BC2"/>
    <w:rsid w:val="008E70FD"/>
    <w:rsid w:val="008E73CB"/>
    <w:rsid w:val="008E7D00"/>
    <w:rsid w:val="008F00D5"/>
    <w:rsid w:val="008F0D6B"/>
    <w:rsid w:val="008F1963"/>
    <w:rsid w:val="008F1AE5"/>
    <w:rsid w:val="008F1FE6"/>
    <w:rsid w:val="008F219F"/>
    <w:rsid w:val="008F2311"/>
    <w:rsid w:val="008F276D"/>
    <w:rsid w:val="008F2CF8"/>
    <w:rsid w:val="008F3095"/>
    <w:rsid w:val="008F3155"/>
    <w:rsid w:val="008F352B"/>
    <w:rsid w:val="008F3B3F"/>
    <w:rsid w:val="008F3F54"/>
    <w:rsid w:val="008F49B2"/>
    <w:rsid w:val="008F54E1"/>
    <w:rsid w:val="008F6173"/>
    <w:rsid w:val="008F61BD"/>
    <w:rsid w:val="008F645A"/>
    <w:rsid w:val="008F66B1"/>
    <w:rsid w:val="008F6C21"/>
    <w:rsid w:val="008F6E42"/>
    <w:rsid w:val="008F7736"/>
    <w:rsid w:val="008F77A6"/>
    <w:rsid w:val="008F7AAC"/>
    <w:rsid w:val="0090085E"/>
    <w:rsid w:val="00900A53"/>
    <w:rsid w:val="009019BC"/>
    <w:rsid w:val="009020D1"/>
    <w:rsid w:val="00902281"/>
    <w:rsid w:val="00902CAB"/>
    <w:rsid w:val="00903119"/>
    <w:rsid w:val="0090321B"/>
    <w:rsid w:val="00903E88"/>
    <w:rsid w:val="009040F5"/>
    <w:rsid w:val="00904BE0"/>
    <w:rsid w:val="0090591E"/>
    <w:rsid w:val="00905D86"/>
    <w:rsid w:val="00906289"/>
    <w:rsid w:val="00906585"/>
    <w:rsid w:val="00907621"/>
    <w:rsid w:val="0091099E"/>
    <w:rsid w:val="00911249"/>
    <w:rsid w:val="00911611"/>
    <w:rsid w:val="009118BE"/>
    <w:rsid w:val="00911A8A"/>
    <w:rsid w:val="00911E71"/>
    <w:rsid w:val="00911FDE"/>
    <w:rsid w:val="00912390"/>
    <w:rsid w:val="00913081"/>
    <w:rsid w:val="00913866"/>
    <w:rsid w:val="00913BE1"/>
    <w:rsid w:val="00913D87"/>
    <w:rsid w:val="009141B7"/>
    <w:rsid w:val="00914B48"/>
    <w:rsid w:val="0091621B"/>
    <w:rsid w:val="009164DF"/>
    <w:rsid w:val="00916886"/>
    <w:rsid w:val="00916C33"/>
    <w:rsid w:val="009172F6"/>
    <w:rsid w:val="00921930"/>
    <w:rsid w:val="00922332"/>
    <w:rsid w:val="009227A6"/>
    <w:rsid w:val="009232AB"/>
    <w:rsid w:val="009237A2"/>
    <w:rsid w:val="00923DA9"/>
    <w:rsid w:val="009247F9"/>
    <w:rsid w:val="00924AB9"/>
    <w:rsid w:val="00924EB8"/>
    <w:rsid w:val="009254A4"/>
    <w:rsid w:val="00925974"/>
    <w:rsid w:val="00925A53"/>
    <w:rsid w:val="00926038"/>
    <w:rsid w:val="00926E1E"/>
    <w:rsid w:val="009312BE"/>
    <w:rsid w:val="00931980"/>
    <w:rsid w:val="009329EF"/>
    <w:rsid w:val="00933324"/>
    <w:rsid w:val="00933C35"/>
    <w:rsid w:val="00934960"/>
    <w:rsid w:val="009349E6"/>
    <w:rsid w:val="00934BF5"/>
    <w:rsid w:val="00934F0E"/>
    <w:rsid w:val="0093500F"/>
    <w:rsid w:val="00935A68"/>
    <w:rsid w:val="00936588"/>
    <w:rsid w:val="00936E90"/>
    <w:rsid w:val="00936F8E"/>
    <w:rsid w:val="009370D6"/>
    <w:rsid w:val="00937BC9"/>
    <w:rsid w:val="009401DC"/>
    <w:rsid w:val="00940392"/>
    <w:rsid w:val="00941050"/>
    <w:rsid w:val="0094108F"/>
    <w:rsid w:val="009413D1"/>
    <w:rsid w:val="00941D15"/>
    <w:rsid w:val="00942224"/>
    <w:rsid w:val="00942DC0"/>
    <w:rsid w:val="00943179"/>
    <w:rsid w:val="009451EA"/>
    <w:rsid w:val="00945336"/>
    <w:rsid w:val="00946647"/>
    <w:rsid w:val="00946FA3"/>
    <w:rsid w:val="009479C7"/>
    <w:rsid w:val="00947EB2"/>
    <w:rsid w:val="0095059D"/>
    <w:rsid w:val="009508DC"/>
    <w:rsid w:val="00950C98"/>
    <w:rsid w:val="0095127C"/>
    <w:rsid w:val="00951E62"/>
    <w:rsid w:val="00952A02"/>
    <w:rsid w:val="00953005"/>
    <w:rsid w:val="0095361C"/>
    <w:rsid w:val="00953FE7"/>
    <w:rsid w:val="00954B5C"/>
    <w:rsid w:val="00954FC0"/>
    <w:rsid w:val="009555EF"/>
    <w:rsid w:val="009559C1"/>
    <w:rsid w:val="00955E49"/>
    <w:rsid w:val="0095648B"/>
    <w:rsid w:val="00956B46"/>
    <w:rsid w:val="009574BB"/>
    <w:rsid w:val="00957D3D"/>
    <w:rsid w:val="00960CFF"/>
    <w:rsid w:val="00960FCE"/>
    <w:rsid w:val="00961A01"/>
    <w:rsid w:val="0096258C"/>
    <w:rsid w:val="00962A9F"/>
    <w:rsid w:val="00962F0C"/>
    <w:rsid w:val="0096328B"/>
    <w:rsid w:val="009634AA"/>
    <w:rsid w:val="00963713"/>
    <w:rsid w:val="0096492C"/>
    <w:rsid w:val="00964A52"/>
    <w:rsid w:val="009653CD"/>
    <w:rsid w:val="00965813"/>
    <w:rsid w:val="00965D1E"/>
    <w:rsid w:val="00966485"/>
    <w:rsid w:val="00966B31"/>
    <w:rsid w:val="00966C5F"/>
    <w:rsid w:val="00966D09"/>
    <w:rsid w:val="009675B1"/>
    <w:rsid w:val="00967879"/>
    <w:rsid w:val="00967E08"/>
    <w:rsid w:val="009700C6"/>
    <w:rsid w:val="009706C3"/>
    <w:rsid w:val="00971B33"/>
    <w:rsid w:val="00972914"/>
    <w:rsid w:val="0097322A"/>
    <w:rsid w:val="009733F6"/>
    <w:rsid w:val="00973768"/>
    <w:rsid w:val="00973BAF"/>
    <w:rsid w:val="00974324"/>
    <w:rsid w:val="00974549"/>
    <w:rsid w:val="00974696"/>
    <w:rsid w:val="009748EF"/>
    <w:rsid w:val="0097490A"/>
    <w:rsid w:val="00974B11"/>
    <w:rsid w:val="0097533C"/>
    <w:rsid w:val="00975680"/>
    <w:rsid w:val="009757E9"/>
    <w:rsid w:val="00976197"/>
    <w:rsid w:val="00976445"/>
    <w:rsid w:val="00976B3D"/>
    <w:rsid w:val="00976D72"/>
    <w:rsid w:val="009772F3"/>
    <w:rsid w:val="00977DA8"/>
    <w:rsid w:val="00977FD4"/>
    <w:rsid w:val="009806CA"/>
    <w:rsid w:val="0098113D"/>
    <w:rsid w:val="009811A5"/>
    <w:rsid w:val="00981A93"/>
    <w:rsid w:val="00981C1C"/>
    <w:rsid w:val="00983D01"/>
    <w:rsid w:val="009846B2"/>
    <w:rsid w:val="009847A6"/>
    <w:rsid w:val="00984D24"/>
    <w:rsid w:val="00985224"/>
    <w:rsid w:val="00985574"/>
    <w:rsid w:val="00985A04"/>
    <w:rsid w:val="00985A7A"/>
    <w:rsid w:val="00985AE1"/>
    <w:rsid w:val="00985D82"/>
    <w:rsid w:val="00985EBF"/>
    <w:rsid w:val="00985F3E"/>
    <w:rsid w:val="00986A14"/>
    <w:rsid w:val="00987212"/>
    <w:rsid w:val="0098785A"/>
    <w:rsid w:val="00990C3E"/>
    <w:rsid w:val="00991607"/>
    <w:rsid w:val="00991725"/>
    <w:rsid w:val="00992930"/>
    <w:rsid w:val="00993D5E"/>
    <w:rsid w:val="00993DB6"/>
    <w:rsid w:val="00994140"/>
    <w:rsid w:val="00994ACB"/>
    <w:rsid w:val="00995BB6"/>
    <w:rsid w:val="00996666"/>
    <w:rsid w:val="009971F8"/>
    <w:rsid w:val="00997339"/>
    <w:rsid w:val="00997620"/>
    <w:rsid w:val="009A0FB7"/>
    <w:rsid w:val="009A115E"/>
    <w:rsid w:val="009A14D3"/>
    <w:rsid w:val="009A1D25"/>
    <w:rsid w:val="009A2456"/>
    <w:rsid w:val="009A271D"/>
    <w:rsid w:val="009A29D7"/>
    <w:rsid w:val="009A3420"/>
    <w:rsid w:val="009A3837"/>
    <w:rsid w:val="009A42C3"/>
    <w:rsid w:val="009A4B81"/>
    <w:rsid w:val="009A54C1"/>
    <w:rsid w:val="009A5BEA"/>
    <w:rsid w:val="009A6008"/>
    <w:rsid w:val="009A6370"/>
    <w:rsid w:val="009A63DE"/>
    <w:rsid w:val="009A7321"/>
    <w:rsid w:val="009A7D70"/>
    <w:rsid w:val="009A7D8D"/>
    <w:rsid w:val="009A7F68"/>
    <w:rsid w:val="009B02C1"/>
    <w:rsid w:val="009B0566"/>
    <w:rsid w:val="009B0667"/>
    <w:rsid w:val="009B0705"/>
    <w:rsid w:val="009B14C9"/>
    <w:rsid w:val="009B214F"/>
    <w:rsid w:val="009B280A"/>
    <w:rsid w:val="009B2A63"/>
    <w:rsid w:val="009B3D4B"/>
    <w:rsid w:val="009B5AA8"/>
    <w:rsid w:val="009B5AC3"/>
    <w:rsid w:val="009B6B68"/>
    <w:rsid w:val="009C0171"/>
    <w:rsid w:val="009C0398"/>
    <w:rsid w:val="009C1902"/>
    <w:rsid w:val="009C206D"/>
    <w:rsid w:val="009C2D62"/>
    <w:rsid w:val="009C34BB"/>
    <w:rsid w:val="009C3819"/>
    <w:rsid w:val="009C3C44"/>
    <w:rsid w:val="009C41A0"/>
    <w:rsid w:val="009C43E1"/>
    <w:rsid w:val="009C5B63"/>
    <w:rsid w:val="009C6552"/>
    <w:rsid w:val="009D23F8"/>
    <w:rsid w:val="009D2527"/>
    <w:rsid w:val="009D302A"/>
    <w:rsid w:val="009D32EB"/>
    <w:rsid w:val="009D3D14"/>
    <w:rsid w:val="009D4D0C"/>
    <w:rsid w:val="009D50C1"/>
    <w:rsid w:val="009D55D5"/>
    <w:rsid w:val="009D5DBA"/>
    <w:rsid w:val="009D676C"/>
    <w:rsid w:val="009D717E"/>
    <w:rsid w:val="009D7771"/>
    <w:rsid w:val="009D7B70"/>
    <w:rsid w:val="009D7F3C"/>
    <w:rsid w:val="009E10E2"/>
    <w:rsid w:val="009E1B9E"/>
    <w:rsid w:val="009E205B"/>
    <w:rsid w:val="009E239B"/>
    <w:rsid w:val="009E2752"/>
    <w:rsid w:val="009E2895"/>
    <w:rsid w:val="009E30A4"/>
    <w:rsid w:val="009E30F9"/>
    <w:rsid w:val="009E32CE"/>
    <w:rsid w:val="009E3588"/>
    <w:rsid w:val="009E45DE"/>
    <w:rsid w:val="009E4D1A"/>
    <w:rsid w:val="009E538A"/>
    <w:rsid w:val="009E57A3"/>
    <w:rsid w:val="009E5D8C"/>
    <w:rsid w:val="009E660B"/>
    <w:rsid w:val="009E6633"/>
    <w:rsid w:val="009E6763"/>
    <w:rsid w:val="009E7168"/>
    <w:rsid w:val="009E719E"/>
    <w:rsid w:val="009E75C5"/>
    <w:rsid w:val="009E7E1D"/>
    <w:rsid w:val="009F00BB"/>
    <w:rsid w:val="009F03EB"/>
    <w:rsid w:val="009F03FF"/>
    <w:rsid w:val="009F0EA3"/>
    <w:rsid w:val="009F0EE9"/>
    <w:rsid w:val="009F110E"/>
    <w:rsid w:val="009F1E8E"/>
    <w:rsid w:val="009F203F"/>
    <w:rsid w:val="009F207E"/>
    <w:rsid w:val="009F2186"/>
    <w:rsid w:val="009F2F3A"/>
    <w:rsid w:val="009F44A8"/>
    <w:rsid w:val="009F4794"/>
    <w:rsid w:val="009F5653"/>
    <w:rsid w:val="009F5736"/>
    <w:rsid w:val="009F57E5"/>
    <w:rsid w:val="009F5C47"/>
    <w:rsid w:val="009F6036"/>
    <w:rsid w:val="009F6BF3"/>
    <w:rsid w:val="009F7A4C"/>
    <w:rsid w:val="009F7FC3"/>
    <w:rsid w:val="00A00901"/>
    <w:rsid w:val="00A00FF8"/>
    <w:rsid w:val="00A01839"/>
    <w:rsid w:val="00A018B4"/>
    <w:rsid w:val="00A01A21"/>
    <w:rsid w:val="00A022C0"/>
    <w:rsid w:val="00A03A90"/>
    <w:rsid w:val="00A0447D"/>
    <w:rsid w:val="00A045C3"/>
    <w:rsid w:val="00A051B3"/>
    <w:rsid w:val="00A057B2"/>
    <w:rsid w:val="00A05B81"/>
    <w:rsid w:val="00A0691C"/>
    <w:rsid w:val="00A06A45"/>
    <w:rsid w:val="00A077CD"/>
    <w:rsid w:val="00A102EA"/>
    <w:rsid w:val="00A10375"/>
    <w:rsid w:val="00A11A5F"/>
    <w:rsid w:val="00A12809"/>
    <w:rsid w:val="00A13E59"/>
    <w:rsid w:val="00A14DFF"/>
    <w:rsid w:val="00A1592B"/>
    <w:rsid w:val="00A159E4"/>
    <w:rsid w:val="00A164E1"/>
    <w:rsid w:val="00A17276"/>
    <w:rsid w:val="00A17DB5"/>
    <w:rsid w:val="00A20084"/>
    <w:rsid w:val="00A205BF"/>
    <w:rsid w:val="00A21E92"/>
    <w:rsid w:val="00A221E2"/>
    <w:rsid w:val="00A22C03"/>
    <w:rsid w:val="00A23ABE"/>
    <w:rsid w:val="00A241BF"/>
    <w:rsid w:val="00A241D8"/>
    <w:rsid w:val="00A245E7"/>
    <w:rsid w:val="00A25AD7"/>
    <w:rsid w:val="00A25F37"/>
    <w:rsid w:val="00A26522"/>
    <w:rsid w:val="00A267F5"/>
    <w:rsid w:val="00A26D37"/>
    <w:rsid w:val="00A276F5"/>
    <w:rsid w:val="00A27D54"/>
    <w:rsid w:val="00A27ECC"/>
    <w:rsid w:val="00A301A6"/>
    <w:rsid w:val="00A30CA4"/>
    <w:rsid w:val="00A31B97"/>
    <w:rsid w:val="00A323DB"/>
    <w:rsid w:val="00A325C9"/>
    <w:rsid w:val="00A3266F"/>
    <w:rsid w:val="00A32C5B"/>
    <w:rsid w:val="00A33DA6"/>
    <w:rsid w:val="00A34998"/>
    <w:rsid w:val="00A3613D"/>
    <w:rsid w:val="00A36880"/>
    <w:rsid w:val="00A36908"/>
    <w:rsid w:val="00A36A7A"/>
    <w:rsid w:val="00A36E46"/>
    <w:rsid w:val="00A37023"/>
    <w:rsid w:val="00A37C5F"/>
    <w:rsid w:val="00A402C1"/>
    <w:rsid w:val="00A40381"/>
    <w:rsid w:val="00A437BB"/>
    <w:rsid w:val="00A437D0"/>
    <w:rsid w:val="00A43AC1"/>
    <w:rsid w:val="00A44B58"/>
    <w:rsid w:val="00A44BA4"/>
    <w:rsid w:val="00A45637"/>
    <w:rsid w:val="00A45E66"/>
    <w:rsid w:val="00A46250"/>
    <w:rsid w:val="00A46689"/>
    <w:rsid w:val="00A46B7A"/>
    <w:rsid w:val="00A46DCB"/>
    <w:rsid w:val="00A478B8"/>
    <w:rsid w:val="00A50F0D"/>
    <w:rsid w:val="00A517CD"/>
    <w:rsid w:val="00A522E0"/>
    <w:rsid w:val="00A524B9"/>
    <w:rsid w:val="00A52B3A"/>
    <w:rsid w:val="00A5326F"/>
    <w:rsid w:val="00A53488"/>
    <w:rsid w:val="00A5483A"/>
    <w:rsid w:val="00A54A25"/>
    <w:rsid w:val="00A55051"/>
    <w:rsid w:val="00A5581E"/>
    <w:rsid w:val="00A55F4C"/>
    <w:rsid w:val="00A56EF0"/>
    <w:rsid w:val="00A57079"/>
    <w:rsid w:val="00A57CAB"/>
    <w:rsid w:val="00A60AB4"/>
    <w:rsid w:val="00A60CD7"/>
    <w:rsid w:val="00A61259"/>
    <w:rsid w:val="00A62168"/>
    <w:rsid w:val="00A62C82"/>
    <w:rsid w:val="00A63080"/>
    <w:rsid w:val="00A6325A"/>
    <w:rsid w:val="00A63C60"/>
    <w:rsid w:val="00A66B11"/>
    <w:rsid w:val="00A672D8"/>
    <w:rsid w:val="00A673BD"/>
    <w:rsid w:val="00A674DC"/>
    <w:rsid w:val="00A67801"/>
    <w:rsid w:val="00A67BF2"/>
    <w:rsid w:val="00A67E4E"/>
    <w:rsid w:val="00A7006D"/>
    <w:rsid w:val="00A7039E"/>
    <w:rsid w:val="00A70FDF"/>
    <w:rsid w:val="00A713AC"/>
    <w:rsid w:val="00A722C5"/>
    <w:rsid w:val="00A72D07"/>
    <w:rsid w:val="00A72D46"/>
    <w:rsid w:val="00A736EB"/>
    <w:rsid w:val="00A73737"/>
    <w:rsid w:val="00A73F8F"/>
    <w:rsid w:val="00A74E3E"/>
    <w:rsid w:val="00A75AA5"/>
    <w:rsid w:val="00A75D39"/>
    <w:rsid w:val="00A76298"/>
    <w:rsid w:val="00A76670"/>
    <w:rsid w:val="00A766FD"/>
    <w:rsid w:val="00A76769"/>
    <w:rsid w:val="00A7677A"/>
    <w:rsid w:val="00A772B6"/>
    <w:rsid w:val="00A773FF"/>
    <w:rsid w:val="00A774F8"/>
    <w:rsid w:val="00A77BB9"/>
    <w:rsid w:val="00A77CE4"/>
    <w:rsid w:val="00A77F26"/>
    <w:rsid w:val="00A8038E"/>
    <w:rsid w:val="00A80440"/>
    <w:rsid w:val="00A808E7"/>
    <w:rsid w:val="00A80B50"/>
    <w:rsid w:val="00A80DC9"/>
    <w:rsid w:val="00A8134A"/>
    <w:rsid w:val="00A816D9"/>
    <w:rsid w:val="00A81D55"/>
    <w:rsid w:val="00A81DF4"/>
    <w:rsid w:val="00A820E7"/>
    <w:rsid w:val="00A8292B"/>
    <w:rsid w:val="00A83196"/>
    <w:rsid w:val="00A834BA"/>
    <w:rsid w:val="00A8353A"/>
    <w:rsid w:val="00A83623"/>
    <w:rsid w:val="00A83694"/>
    <w:rsid w:val="00A8384A"/>
    <w:rsid w:val="00A83882"/>
    <w:rsid w:val="00A83B90"/>
    <w:rsid w:val="00A83D9A"/>
    <w:rsid w:val="00A84DFF"/>
    <w:rsid w:val="00A8539E"/>
    <w:rsid w:val="00A85BC4"/>
    <w:rsid w:val="00A867FC"/>
    <w:rsid w:val="00A86E51"/>
    <w:rsid w:val="00A8750B"/>
    <w:rsid w:val="00A87791"/>
    <w:rsid w:val="00A87CCD"/>
    <w:rsid w:val="00A90344"/>
    <w:rsid w:val="00A908FE"/>
    <w:rsid w:val="00A91936"/>
    <w:rsid w:val="00A92015"/>
    <w:rsid w:val="00A93479"/>
    <w:rsid w:val="00A9481D"/>
    <w:rsid w:val="00A94A2D"/>
    <w:rsid w:val="00A94BE2"/>
    <w:rsid w:val="00A95D71"/>
    <w:rsid w:val="00A96165"/>
    <w:rsid w:val="00A96550"/>
    <w:rsid w:val="00A96882"/>
    <w:rsid w:val="00A96D1C"/>
    <w:rsid w:val="00A97228"/>
    <w:rsid w:val="00A975C9"/>
    <w:rsid w:val="00A97F75"/>
    <w:rsid w:val="00AA101D"/>
    <w:rsid w:val="00AA1AD3"/>
    <w:rsid w:val="00AA1E2E"/>
    <w:rsid w:val="00AA36D8"/>
    <w:rsid w:val="00AA3E55"/>
    <w:rsid w:val="00AA44C7"/>
    <w:rsid w:val="00AA5D37"/>
    <w:rsid w:val="00AA623B"/>
    <w:rsid w:val="00AA64C6"/>
    <w:rsid w:val="00AA6E27"/>
    <w:rsid w:val="00AA6EDC"/>
    <w:rsid w:val="00AA7E96"/>
    <w:rsid w:val="00AB2502"/>
    <w:rsid w:val="00AB25B9"/>
    <w:rsid w:val="00AB3322"/>
    <w:rsid w:val="00AB3372"/>
    <w:rsid w:val="00AB378A"/>
    <w:rsid w:val="00AB380C"/>
    <w:rsid w:val="00AB45BC"/>
    <w:rsid w:val="00AB470A"/>
    <w:rsid w:val="00AB4824"/>
    <w:rsid w:val="00AB4A19"/>
    <w:rsid w:val="00AB584A"/>
    <w:rsid w:val="00AB5D5E"/>
    <w:rsid w:val="00AB657D"/>
    <w:rsid w:val="00AB69FA"/>
    <w:rsid w:val="00AB6DD7"/>
    <w:rsid w:val="00AB7075"/>
    <w:rsid w:val="00AB7D5C"/>
    <w:rsid w:val="00AC0538"/>
    <w:rsid w:val="00AC18AC"/>
    <w:rsid w:val="00AC26A1"/>
    <w:rsid w:val="00AC285B"/>
    <w:rsid w:val="00AC2D18"/>
    <w:rsid w:val="00AC2DB9"/>
    <w:rsid w:val="00AC34A7"/>
    <w:rsid w:val="00AC426D"/>
    <w:rsid w:val="00AC526F"/>
    <w:rsid w:val="00AC6505"/>
    <w:rsid w:val="00AC67E9"/>
    <w:rsid w:val="00AC6BF5"/>
    <w:rsid w:val="00AC77A8"/>
    <w:rsid w:val="00AD0BDF"/>
    <w:rsid w:val="00AD1953"/>
    <w:rsid w:val="00AD232B"/>
    <w:rsid w:val="00AD2AD3"/>
    <w:rsid w:val="00AD2D15"/>
    <w:rsid w:val="00AD39B5"/>
    <w:rsid w:val="00AD3B93"/>
    <w:rsid w:val="00AD3ECB"/>
    <w:rsid w:val="00AD44C2"/>
    <w:rsid w:val="00AD4A82"/>
    <w:rsid w:val="00AD5C1D"/>
    <w:rsid w:val="00AD5DE4"/>
    <w:rsid w:val="00AD612B"/>
    <w:rsid w:val="00AD67FB"/>
    <w:rsid w:val="00AD73BB"/>
    <w:rsid w:val="00AE071C"/>
    <w:rsid w:val="00AE0FB3"/>
    <w:rsid w:val="00AE1862"/>
    <w:rsid w:val="00AE1DE5"/>
    <w:rsid w:val="00AE2300"/>
    <w:rsid w:val="00AE28B6"/>
    <w:rsid w:val="00AE33EC"/>
    <w:rsid w:val="00AE34DC"/>
    <w:rsid w:val="00AE3A29"/>
    <w:rsid w:val="00AE3CCC"/>
    <w:rsid w:val="00AE436C"/>
    <w:rsid w:val="00AE4B2B"/>
    <w:rsid w:val="00AE5061"/>
    <w:rsid w:val="00AE5384"/>
    <w:rsid w:val="00AE566E"/>
    <w:rsid w:val="00AE600E"/>
    <w:rsid w:val="00AE70A2"/>
    <w:rsid w:val="00AE743A"/>
    <w:rsid w:val="00AF0158"/>
    <w:rsid w:val="00AF0A94"/>
    <w:rsid w:val="00AF108E"/>
    <w:rsid w:val="00AF1F28"/>
    <w:rsid w:val="00AF3343"/>
    <w:rsid w:val="00AF33E2"/>
    <w:rsid w:val="00AF392F"/>
    <w:rsid w:val="00AF3C79"/>
    <w:rsid w:val="00AF4129"/>
    <w:rsid w:val="00AF52E3"/>
    <w:rsid w:val="00AF6C5E"/>
    <w:rsid w:val="00AF6F2B"/>
    <w:rsid w:val="00AF77CC"/>
    <w:rsid w:val="00AF78EE"/>
    <w:rsid w:val="00B009F7"/>
    <w:rsid w:val="00B0208A"/>
    <w:rsid w:val="00B025BC"/>
    <w:rsid w:val="00B02C04"/>
    <w:rsid w:val="00B02CC3"/>
    <w:rsid w:val="00B03256"/>
    <w:rsid w:val="00B0395E"/>
    <w:rsid w:val="00B03C49"/>
    <w:rsid w:val="00B046E7"/>
    <w:rsid w:val="00B04C49"/>
    <w:rsid w:val="00B0517A"/>
    <w:rsid w:val="00B05E68"/>
    <w:rsid w:val="00B06249"/>
    <w:rsid w:val="00B06324"/>
    <w:rsid w:val="00B06ED3"/>
    <w:rsid w:val="00B07178"/>
    <w:rsid w:val="00B07612"/>
    <w:rsid w:val="00B104B0"/>
    <w:rsid w:val="00B10555"/>
    <w:rsid w:val="00B117FC"/>
    <w:rsid w:val="00B119F8"/>
    <w:rsid w:val="00B11F80"/>
    <w:rsid w:val="00B1253E"/>
    <w:rsid w:val="00B12EFC"/>
    <w:rsid w:val="00B13B02"/>
    <w:rsid w:val="00B14394"/>
    <w:rsid w:val="00B145CA"/>
    <w:rsid w:val="00B14887"/>
    <w:rsid w:val="00B14D54"/>
    <w:rsid w:val="00B15143"/>
    <w:rsid w:val="00B156FE"/>
    <w:rsid w:val="00B15F0A"/>
    <w:rsid w:val="00B1684B"/>
    <w:rsid w:val="00B16F89"/>
    <w:rsid w:val="00B179C2"/>
    <w:rsid w:val="00B17F98"/>
    <w:rsid w:val="00B20082"/>
    <w:rsid w:val="00B20C28"/>
    <w:rsid w:val="00B21043"/>
    <w:rsid w:val="00B21413"/>
    <w:rsid w:val="00B223B3"/>
    <w:rsid w:val="00B2336F"/>
    <w:rsid w:val="00B23E11"/>
    <w:rsid w:val="00B23F4E"/>
    <w:rsid w:val="00B24031"/>
    <w:rsid w:val="00B24F93"/>
    <w:rsid w:val="00B2690B"/>
    <w:rsid w:val="00B27DEC"/>
    <w:rsid w:val="00B27E3E"/>
    <w:rsid w:val="00B303BC"/>
    <w:rsid w:val="00B30692"/>
    <w:rsid w:val="00B30FDA"/>
    <w:rsid w:val="00B3133D"/>
    <w:rsid w:val="00B31784"/>
    <w:rsid w:val="00B325B6"/>
    <w:rsid w:val="00B329C3"/>
    <w:rsid w:val="00B32F00"/>
    <w:rsid w:val="00B33B83"/>
    <w:rsid w:val="00B34A50"/>
    <w:rsid w:val="00B36552"/>
    <w:rsid w:val="00B36957"/>
    <w:rsid w:val="00B369DA"/>
    <w:rsid w:val="00B37120"/>
    <w:rsid w:val="00B3732F"/>
    <w:rsid w:val="00B37EE2"/>
    <w:rsid w:val="00B37F20"/>
    <w:rsid w:val="00B40450"/>
    <w:rsid w:val="00B407CC"/>
    <w:rsid w:val="00B40C81"/>
    <w:rsid w:val="00B40DB0"/>
    <w:rsid w:val="00B40E32"/>
    <w:rsid w:val="00B42CB7"/>
    <w:rsid w:val="00B43283"/>
    <w:rsid w:val="00B438F0"/>
    <w:rsid w:val="00B43A09"/>
    <w:rsid w:val="00B43E56"/>
    <w:rsid w:val="00B45012"/>
    <w:rsid w:val="00B451D3"/>
    <w:rsid w:val="00B4545B"/>
    <w:rsid w:val="00B45793"/>
    <w:rsid w:val="00B4651A"/>
    <w:rsid w:val="00B467D7"/>
    <w:rsid w:val="00B46CD3"/>
    <w:rsid w:val="00B46FB6"/>
    <w:rsid w:val="00B47198"/>
    <w:rsid w:val="00B47E3F"/>
    <w:rsid w:val="00B51190"/>
    <w:rsid w:val="00B5209B"/>
    <w:rsid w:val="00B52546"/>
    <w:rsid w:val="00B536E0"/>
    <w:rsid w:val="00B5376D"/>
    <w:rsid w:val="00B53773"/>
    <w:rsid w:val="00B53DE1"/>
    <w:rsid w:val="00B54788"/>
    <w:rsid w:val="00B54C49"/>
    <w:rsid w:val="00B54E28"/>
    <w:rsid w:val="00B54F0D"/>
    <w:rsid w:val="00B5636F"/>
    <w:rsid w:val="00B563F8"/>
    <w:rsid w:val="00B566C1"/>
    <w:rsid w:val="00B56DDA"/>
    <w:rsid w:val="00B57490"/>
    <w:rsid w:val="00B5752B"/>
    <w:rsid w:val="00B578E9"/>
    <w:rsid w:val="00B5798C"/>
    <w:rsid w:val="00B579DB"/>
    <w:rsid w:val="00B57AF0"/>
    <w:rsid w:val="00B57C0A"/>
    <w:rsid w:val="00B57E10"/>
    <w:rsid w:val="00B602CE"/>
    <w:rsid w:val="00B6143E"/>
    <w:rsid w:val="00B6151E"/>
    <w:rsid w:val="00B61FCB"/>
    <w:rsid w:val="00B620B8"/>
    <w:rsid w:val="00B64D73"/>
    <w:rsid w:val="00B65E63"/>
    <w:rsid w:val="00B65EF7"/>
    <w:rsid w:val="00B66083"/>
    <w:rsid w:val="00B663FB"/>
    <w:rsid w:val="00B66763"/>
    <w:rsid w:val="00B66A92"/>
    <w:rsid w:val="00B66DB5"/>
    <w:rsid w:val="00B66F45"/>
    <w:rsid w:val="00B6750B"/>
    <w:rsid w:val="00B679D6"/>
    <w:rsid w:val="00B70BE4"/>
    <w:rsid w:val="00B715BB"/>
    <w:rsid w:val="00B71978"/>
    <w:rsid w:val="00B72D46"/>
    <w:rsid w:val="00B73DE4"/>
    <w:rsid w:val="00B748CF"/>
    <w:rsid w:val="00B751A9"/>
    <w:rsid w:val="00B75240"/>
    <w:rsid w:val="00B75296"/>
    <w:rsid w:val="00B760EA"/>
    <w:rsid w:val="00B76956"/>
    <w:rsid w:val="00B76A4D"/>
    <w:rsid w:val="00B77569"/>
    <w:rsid w:val="00B77A9B"/>
    <w:rsid w:val="00B77B69"/>
    <w:rsid w:val="00B77FA9"/>
    <w:rsid w:val="00B814FD"/>
    <w:rsid w:val="00B818AF"/>
    <w:rsid w:val="00B81A48"/>
    <w:rsid w:val="00B81A62"/>
    <w:rsid w:val="00B8226E"/>
    <w:rsid w:val="00B82B52"/>
    <w:rsid w:val="00B837E2"/>
    <w:rsid w:val="00B837FE"/>
    <w:rsid w:val="00B845BA"/>
    <w:rsid w:val="00B84B71"/>
    <w:rsid w:val="00B855C1"/>
    <w:rsid w:val="00B857A9"/>
    <w:rsid w:val="00B86426"/>
    <w:rsid w:val="00B86BE6"/>
    <w:rsid w:val="00B87A1A"/>
    <w:rsid w:val="00B90642"/>
    <w:rsid w:val="00B91171"/>
    <w:rsid w:val="00B92403"/>
    <w:rsid w:val="00B92B3C"/>
    <w:rsid w:val="00B9391D"/>
    <w:rsid w:val="00B93B3B"/>
    <w:rsid w:val="00B93B51"/>
    <w:rsid w:val="00B93EBC"/>
    <w:rsid w:val="00B94525"/>
    <w:rsid w:val="00B94CCC"/>
    <w:rsid w:val="00B95CF0"/>
    <w:rsid w:val="00B96932"/>
    <w:rsid w:val="00B96C5D"/>
    <w:rsid w:val="00B96C5F"/>
    <w:rsid w:val="00B96D4F"/>
    <w:rsid w:val="00B97226"/>
    <w:rsid w:val="00BA01BC"/>
    <w:rsid w:val="00BA06EB"/>
    <w:rsid w:val="00BA0A58"/>
    <w:rsid w:val="00BA0AE7"/>
    <w:rsid w:val="00BA0E20"/>
    <w:rsid w:val="00BA2486"/>
    <w:rsid w:val="00BA2FD7"/>
    <w:rsid w:val="00BA310F"/>
    <w:rsid w:val="00BA3151"/>
    <w:rsid w:val="00BA374E"/>
    <w:rsid w:val="00BA38EF"/>
    <w:rsid w:val="00BA4A5A"/>
    <w:rsid w:val="00BA4FA1"/>
    <w:rsid w:val="00BA55F7"/>
    <w:rsid w:val="00BA5FC8"/>
    <w:rsid w:val="00BA6A0B"/>
    <w:rsid w:val="00BA6A2D"/>
    <w:rsid w:val="00BA701D"/>
    <w:rsid w:val="00BB010C"/>
    <w:rsid w:val="00BB074C"/>
    <w:rsid w:val="00BB0B28"/>
    <w:rsid w:val="00BB117B"/>
    <w:rsid w:val="00BB1334"/>
    <w:rsid w:val="00BB2267"/>
    <w:rsid w:val="00BB234B"/>
    <w:rsid w:val="00BB3139"/>
    <w:rsid w:val="00BB39E6"/>
    <w:rsid w:val="00BB3AB8"/>
    <w:rsid w:val="00BB4389"/>
    <w:rsid w:val="00BB4499"/>
    <w:rsid w:val="00BB46F4"/>
    <w:rsid w:val="00BB47E9"/>
    <w:rsid w:val="00BB4CA0"/>
    <w:rsid w:val="00BB50BC"/>
    <w:rsid w:val="00BB569E"/>
    <w:rsid w:val="00BB62E4"/>
    <w:rsid w:val="00BB7101"/>
    <w:rsid w:val="00BB797A"/>
    <w:rsid w:val="00BB7E1D"/>
    <w:rsid w:val="00BC00EB"/>
    <w:rsid w:val="00BC043B"/>
    <w:rsid w:val="00BC0BFC"/>
    <w:rsid w:val="00BC10CC"/>
    <w:rsid w:val="00BC2208"/>
    <w:rsid w:val="00BC221A"/>
    <w:rsid w:val="00BC228C"/>
    <w:rsid w:val="00BC2AC7"/>
    <w:rsid w:val="00BC2C59"/>
    <w:rsid w:val="00BC3332"/>
    <w:rsid w:val="00BC3592"/>
    <w:rsid w:val="00BC36A1"/>
    <w:rsid w:val="00BC489B"/>
    <w:rsid w:val="00BC48E3"/>
    <w:rsid w:val="00BC4904"/>
    <w:rsid w:val="00BC5F37"/>
    <w:rsid w:val="00BC6301"/>
    <w:rsid w:val="00BC67EF"/>
    <w:rsid w:val="00BC6A65"/>
    <w:rsid w:val="00BD14C6"/>
    <w:rsid w:val="00BD1ED9"/>
    <w:rsid w:val="00BD222D"/>
    <w:rsid w:val="00BD25A7"/>
    <w:rsid w:val="00BD44C2"/>
    <w:rsid w:val="00BD4831"/>
    <w:rsid w:val="00BD5119"/>
    <w:rsid w:val="00BD5449"/>
    <w:rsid w:val="00BD65D2"/>
    <w:rsid w:val="00BD6C52"/>
    <w:rsid w:val="00BD6F7A"/>
    <w:rsid w:val="00BD7FBB"/>
    <w:rsid w:val="00BE0C62"/>
    <w:rsid w:val="00BE110C"/>
    <w:rsid w:val="00BE1207"/>
    <w:rsid w:val="00BE1504"/>
    <w:rsid w:val="00BE156C"/>
    <w:rsid w:val="00BE1CE4"/>
    <w:rsid w:val="00BE210D"/>
    <w:rsid w:val="00BE23CC"/>
    <w:rsid w:val="00BE2593"/>
    <w:rsid w:val="00BE28E0"/>
    <w:rsid w:val="00BE359B"/>
    <w:rsid w:val="00BE3837"/>
    <w:rsid w:val="00BE3D97"/>
    <w:rsid w:val="00BE53C8"/>
    <w:rsid w:val="00BE5915"/>
    <w:rsid w:val="00BE6E0B"/>
    <w:rsid w:val="00BE6FEA"/>
    <w:rsid w:val="00BE7200"/>
    <w:rsid w:val="00BE7F71"/>
    <w:rsid w:val="00BF019D"/>
    <w:rsid w:val="00BF0288"/>
    <w:rsid w:val="00BF07D3"/>
    <w:rsid w:val="00BF0A05"/>
    <w:rsid w:val="00BF15A6"/>
    <w:rsid w:val="00BF1807"/>
    <w:rsid w:val="00BF1D95"/>
    <w:rsid w:val="00BF216F"/>
    <w:rsid w:val="00BF330C"/>
    <w:rsid w:val="00BF3C4D"/>
    <w:rsid w:val="00BF42C1"/>
    <w:rsid w:val="00BF45F5"/>
    <w:rsid w:val="00BF4F1B"/>
    <w:rsid w:val="00BF5146"/>
    <w:rsid w:val="00BF55E4"/>
    <w:rsid w:val="00BF5D00"/>
    <w:rsid w:val="00BF6397"/>
    <w:rsid w:val="00BF6CCC"/>
    <w:rsid w:val="00BF6E90"/>
    <w:rsid w:val="00BF753D"/>
    <w:rsid w:val="00BF7D4B"/>
    <w:rsid w:val="00BF7EF3"/>
    <w:rsid w:val="00C00DC1"/>
    <w:rsid w:val="00C00F55"/>
    <w:rsid w:val="00C0104C"/>
    <w:rsid w:val="00C01377"/>
    <w:rsid w:val="00C0146B"/>
    <w:rsid w:val="00C01EEB"/>
    <w:rsid w:val="00C023AC"/>
    <w:rsid w:val="00C02FE8"/>
    <w:rsid w:val="00C038ED"/>
    <w:rsid w:val="00C04A93"/>
    <w:rsid w:val="00C0520D"/>
    <w:rsid w:val="00C056F3"/>
    <w:rsid w:val="00C062CC"/>
    <w:rsid w:val="00C0672A"/>
    <w:rsid w:val="00C07E00"/>
    <w:rsid w:val="00C07EE3"/>
    <w:rsid w:val="00C104EB"/>
    <w:rsid w:val="00C10F81"/>
    <w:rsid w:val="00C11612"/>
    <w:rsid w:val="00C1175C"/>
    <w:rsid w:val="00C122CB"/>
    <w:rsid w:val="00C126D5"/>
    <w:rsid w:val="00C12EA4"/>
    <w:rsid w:val="00C1409A"/>
    <w:rsid w:val="00C14B79"/>
    <w:rsid w:val="00C15070"/>
    <w:rsid w:val="00C15417"/>
    <w:rsid w:val="00C16807"/>
    <w:rsid w:val="00C16BE8"/>
    <w:rsid w:val="00C1746E"/>
    <w:rsid w:val="00C17484"/>
    <w:rsid w:val="00C17D94"/>
    <w:rsid w:val="00C21465"/>
    <w:rsid w:val="00C215BF"/>
    <w:rsid w:val="00C218AA"/>
    <w:rsid w:val="00C223CB"/>
    <w:rsid w:val="00C22817"/>
    <w:rsid w:val="00C23BCA"/>
    <w:rsid w:val="00C2436F"/>
    <w:rsid w:val="00C247A4"/>
    <w:rsid w:val="00C24972"/>
    <w:rsid w:val="00C24D1F"/>
    <w:rsid w:val="00C26AE4"/>
    <w:rsid w:val="00C26B8A"/>
    <w:rsid w:val="00C26CB6"/>
    <w:rsid w:val="00C27EF4"/>
    <w:rsid w:val="00C30667"/>
    <w:rsid w:val="00C3094C"/>
    <w:rsid w:val="00C31E2F"/>
    <w:rsid w:val="00C32A2C"/>
    <w:rsid w:val="00C32B4B"/>
    <w:rsid w:val="00C3331D"/>
    <w:rsid w:val="00C33FE9"/>
    <w:rsid w:val="00C34246"/>
    <w:rsid w:val="00C34886"/>
    <w:rsid w:val="00C35DD7"/>
    <w:rsid w:val="00C3774C"/>
    <w:rsid w:val="00C40168"/>
    <w:rsid w:val="00C40409"/>
    <w:rsid w:val="00C40DD1"/>
    <w:rsid w:val="00C41638"/>
    <w:rsid w:val="00C41691"/>
    <w:rsid w:val="00C41CFE"/>
    <w:rsid w:val="00C42489"/>
    <w:rsid w:val="00C426A2"/>
    <w:rsid w:val="00C430C3"/>
    <w:rsid w:val="00C44540"/>
    <w:rsid w:val="00C44BA7"/>
    <w:rsid w:val="00C44BD5"/>
    <w:rsid w:val="00C44C31"/>
    <w:rsid w:val="00C454F0"/>
    <w:rsid w:val="00C45BC0"/>
    <w:rsid w:val="00C45DF6"/>
    <w:rsid w:val="00C45E30"/>
    <w:rsid w:val="00C46102"/>
    <w:rsid w:val="00C475FC"/>
    <w:rsid w:val="00C47716"/>
    <w:rsid w:val="00C47DE5"/>
    <w:rsid w:val="00C50587"/>
    <w:rsid w:val="00C50B7A"/>
    <w:rsid w:val="00C51A4B"/>
    <w:rsid w:val="00C51DF7"/>
    <w:rsid w:val="00C52EB3"/>
    <w:rsid w:val="00C53D84"/>
    <w:rsid w:val="00C53F26"/>
    <w:rsid w:val="00C5434F"/>
    <w:rsid w:val="00C5463E"/>
    <w:rsid w:val="00C563B8"/>
    <w:rsid w:val="00C57CA7"/>
    <w:rsid w:val="00C60A08"/>
    <w:rsid w:val="00C60B9C"/>
    <w:rsid w:val="00C60E29"/>
    <w:rsid w:val="00C617D2"/>
    <w:rsid w:val="00C639BF"/>
    <w:rsid w:val="00C63B8F"/>
    <w:rsid w:val="00C63C7E"/>
    <w:rsid w:val="00C644A7"/>
    <w:rsid w:val="00C65101"/>
    <w:rsid w:val="00C6582E"/>
    <w:rsid w:val="00C65C19"/>
    <w:rsid w:val="00C6652B"/>
    <w:rsid w:val="00C6669A"/>
    <w:rsid w:val="00C67AE2"/>
    <w:rsid w:val="00C705A0"/>
    <w:rsid w:val="00C7068A"/>
    <w:rsid w:val="00C709C5"/>
    <w:rsid w:val="00C71379"/>
    <w:rsid w:val="00C721B1"/>
    <w:rsid w:val="00C722C1"/>
    <w:rsid w:val="00C7276C"/>
    <w:rsid w:val="00C72E6C"/>
    <w:rsid w:val="00C7337B"/>
    <w:rsid w:val="00C73B16"/>
    <w:rsid w:val="00C73DE6"/>
    <w:rsid w:val="00C744A1"/>
    <w:rsid w:val="00C74B1C"/>
    <w:rsid w:val="00C763F9"/>
    <w:rsid w:val="00C7694F"/>
    <w:rsid w:val="00C76BB7"/>
    <w:rsid w:val="00C77467"/>
    <w:rsid w:val="00C77F8A"/>
    <w:rsid w:val="00C80517"/>
    <w:rsid w:val="00C809CF"/>
    <w:rsid w:val="00C81ADB"/>
    <w:rsid w:val="00C81B1D"/>
    <w:rsid w:val="00C82307"/>
    <w:rsid w:val="00C82E9D"/>
    <w:rsid w:val="00C82F89"/>
    <w:rsid w:val="00C83585"/>
    <w:rsid w:val="00C83D6F"/>
    <w:rsid w:val="00C83F40"/>
    <w:rsid w:val="00C8472D"/>
    <w:rsid w:val="00C84949"/>
    <w:rsid w:val="00C84D2E"/>
    <w:rsid w:val="00C8568A"/>
    <w:rsid w:val="00C85898"/>
    <w:rsid w:val="00C85CC7"/>
    <w:rsid w:val="00C90529"/>
    <w:rsid w:val="00C90B54"/>
    <w:rsid w:val="00C91745"/>
    <w:rsid w:val="00C91C68"/>
    <w:rsid w:val="00C920B5"/>
    <w:rsid w:val="00C925E5"/>
    <w:rsid w:val="00C9295B"/>
    <w:rsid w:val="00C92DA9"/>
    <w:rsid w:val="00C936D1"/>
    <w:rsid w:val="00C94363"/>
    <w:rsid w:val="00C94771"/>
    <w:rsid w:val="00C94B07"/>
    <w:rsid w:val="00C95F81"/>
    <w:rsid w:val="00C95FE7"/>
    <w:rsid w:val="00C97278"/>
    <w:rsid w:val="00C9744E"/>
    <w:rsid w:val="00C97975"/>
    <w:rsid w:val="00C97F2C"/>
    <w:rsid w:val="00CA0713"/>
    <w:rsid w:val="00CA1304"/>
    <w:rsid w:val="00CA13FE"/>
    <w:rsid w:val="00CA148B"/>
    <w:rsid w:val="00CA14B8"/>
    <w:rsid w:val="00CA1BA0"/>
    <w:rsid w:val="00CA444A"/>
    <w:rsid w:val="00CA451E"/>
    <w:rsid w:val="00CA50CB"/>
    <w:rsid w:val="00CA5B26"/>
    <w:rsid w:val="00CA5C32"/>
    <w:rsid w:val="00CA717C"/>
    <w:rsid w:val="00CA72C7"/>
    <w:rsid w:val="00CA7DE4"/>
    <w:rsid w:val="00CB0395"/>
    <w:rsid w:val="00CB0572"/>
    <w:rsid w:val="00CB09AC"/>
    <w:rsid w:val="00CB0AE1"/>
    <w:rsid w:val="00CB12D0"/>
    <w:rsid w:val="00CB19A6"/>
    <w:rsid w:val="00CB2087"/>
    <w:rsid w:val="00CB2120"/>
    <w:rsid w:val="00CB29C7"/>
    <w:rsid w:val="00CB31A9"/>
    <w:rsid w:val="00CB40CE"/>
    <w:rsid w:val="00CB42AE"/>
    <w:rsid w:val="00CB4C64"/>
    <w:rsid w:val="00CB4E62"/>
    <w:rsid w:val="00CB5030"/>
    <w:rsid w:val="00CB5236"/>
    <w:rsid w:val="00CB5A56"/>
    <w:rsid w:val="00CB6110"/>
    <w:rsid w:val="00CB6E43"/>
    <w:rsid w:val="00CB6F6B"/>
    <w:rsid w:val="00CB7274"/>
    <w:rsid w:val="00CC00A9"/>
    <w:rsid w:val="00CC0152"/>
    <w:rsid w:val="00CC0E37"/>
    <w:rsid w:val="00CC1319"/>
    <w:rsid w:val="00CC1848"/>
    <w:rsid w:val="00CC291D"/>
    <w:rsid w:val="00CC2B47"/>
    <w:rsid w:val="00CC3244"/>
    <w:rsid w:val="00CC3B56"/>
    <w:rsid w:val="00CC3ECB"/>
    <w:rsid w:val="00CC4561"/>
    <w:rsid w:val="00CC4B0C"/>
    <w:rsid w:val="00CC4EF6"/>
    <w:rsid w:val="00CC5B7F"/>
    <w:rsid w:val="00CC5E0A"/>
    <w:rsid w:val="00CC625C"/>
    <w:rsid w:val="00CC67A9"/>
    <w:rsid w:val="00CC6989"/>
    <w:rsid w:val="00CC720D"/>
    <w:rsid w:val="00CC746B"/>
    <w:rsid w:val="00CC74DC"/>
    <w:rsid w:val="00CD0194"/>
    <w:rsid w:val="00CD0984"/>
    <w:rsid w:val="00CD12C2"/>
    <w:rsid w:val="00CD1A71"/>
    <w:rsid w:val="00CD1DAE"/>
    <w:rsid w:val="00CD1F0F"/>
    <w:rsid w:val="00CD281D"/>
    <w:rsid w:val="00CD2E84"/>
    <w:rsid w:val="00CD2FE9"/>
    <w:rsid w:val="00CD30EB"/>
    <w:rsid w:val="00CD352C"/>
    <w:rsid w:val="00CD3F8E"/>
    <w:rsid w:val="00CD3FD2"/>
    <w:rsid w:val="00CD437B"/>
    <w:rsid w:val="00CD54A9"/>
    <w:rsid w:val="00CD5B1F"/>
    <w:rsid w:val="00CD6043"/>
    <w:rsid w:val="00CD668E"/>
    <w:rsid w:val="00CD6698"/>
    <w:rsid w:val="00CD66F9"/>
    <w:rsid w:val="00CD698C"/>
    <w:rsid w:val="00CD6D74"/>
    <w:rsid w:val="00CE0399"/>
    <w:rsid w:val="00CE05A3"/>
    <w:rsid w:val="00CE07F9"/>
    <w:rsid w:val="00CE0948"/>
    <w:rsid w:val="00CE0A54"/>
    <w:rsid w:val="00CE0CB6"/>
    <w:rsid w:val="00CE0E7B"/>
    <w:rsid w:val="00CE1B14"/>
    <w:rsid w:val="00CE2DF3"/>
    <w:rsid w:val="00CE313A"/>
    <w:rsid w:val="00CE387A"/>
    <w:rsid w:val="00CE38DB"/>
    <w:rsid w:val="00CE3EEC"/>
    <w:rsid w:val="00CE424F"/>
    <w:rsid w:val="00CE476A"/>
    <w:rsid w:val="00CE4C8A"/>
    <w:rsid w:val="00CE5016"/>
    <w:rsid w:val="00CE60B7"/>
    <w:rsid w:val="00CE6BCE"/>
    <w:rsid w:val="00CE7067"/>
    <w:rsid w:val="00CE761F"/>
    <w:rsid w:val="00CE765B"/>
    <w:rsid w:val="00CE774E"/>
    <w:rsid w:val="00CF04CA"/>
    <w:rsid w:val="00CF0708"/>
    <w:rsid w:val="00CF0F8F"/>
    <w:rsid w:val="00CF1320"/>
    <w:rsid w:val="00CF1457"/>
    <w:rsid w:val="00CF1583"/>
    <w:rsid w:val="00CF2A71"/>
    <w:rsid w:val="00CF3B50"/>
    <w:rsid w:val="00CF4300"/>
    <w:rsid w:val="00CF5171"/>
    <w:rsid w:val="00CF5715"/>
    <w:rsid w:val="00CF5AA6"/>
    <w:rsid w:val="00CF6BCD"/>
    <w:rsid w:val="00CF7078"/>
    <w:rsid w:val="00CF74AC"/>
    <w:rsid w:val="00CF75EE"/>
    <w:rsid w:val="00D002C7"/>
    <w:rsid w:val="00D00796"/>
    <w:rsid w:val="00D00D35"/>
    <w:rsid w:val="00D023A6"/>
    <w:rsid w:val="00D02E5B"/>
    <w:rsid w:val="00D02EF2"/>
    <w:rsid w:val="00D03659"/>
    <w:rsid w:val="00D03D70"/>
    <w:rsid w:val="00D05516"/>
    <w:rsid w:val="00D0560A"/>
    <w:rsid w:val="00D058F4"/>
    <w:rsid w:val="00D05ADE"/>
    <w:rsid w:val="00D05B58"/>
    <w:rsid w:val="00D05DC2"/>
    <w:rsid w:val="00D0707A"/>
    <w:rsid w:val="00D0759D"/>
    <w:rsid w:val="00D07B81"/>
    <w:rsid w:val="00D10C51"/>
    <w:rsid w:val="00D112B8"/>
    <w:rsid w:val="00D11B81"/>
    <w:rsid w:val="00D12576"/>
    <w:rsid w:val="00D12F1D"/>
    <w:rsid w:val="00D13E1E"/>
    <w:rsid w:val="00D140BA"/>
    <w:rsid w:val="00D14222"/>
    <w:rsid w:val="00D14499"/>
    <w:rsid w:val="00D14E1A"/>
    <w:rsid w:val="00D14F7F"/>
    <w:rsid w:val="00D153A7"/>
    <w:rsid w:val="00D155A5"/>
    <w:rsid w:val="00D15654"/>
    <w:rsid w:val="00D16596"/>
    <w:rsid w:val="00D17688"/>
    <w:rsid w:val="00D20683"/>
    <w:rsid w:val="00D20851"/>
    <w:rsid w:val="00D20BC3"/>
    <w:rsid w:val="00D20DA6"/>
    <w:rsid w:val="00D2102D"/>
    <w:rsid w:val="00D210B3"/>
    <w:rsid w:val="00D2169F"/>
    <w:rsid w:val="00D21FE6"/>
    <w:rsid w:val="00D22277"/>
    <w:rsid w:val="00D224A1"/>
    <w:rsid w:val="00D24347"/>
    <w:rsid w:val="00D24C0A"/>
    <w:rsid w:val="00D269D3"/>
    <w:rsid w:val="00D269F4"/>
    <w:rsid w:val="00D26C0A"/>
    <w:rsid w:val="00D27389"/>
    <w:rsid w:val="00D30D21"/>
    <w:rsid w:val="00D30EF4"/>
    <w:rsid w:val="00D314AB"/>
    <w:rsid w:val="00D314F0"/>
    <w:rsid w:val="00D31A7F"/>
    <w:rsid w:val="00D31DBE"/>
    <w:rsid w:val="00D32D3C"/>
    <w:rsid w:val="00D33C3B"/>
    <w:rsid w:val="00D33CFC"/>
    <w:rsid w:val="00D3625E"/>
    <w:rsid w:val="00D36EDF"/>
    <w:rsid w:val="00D3718C"/>
    <w:rsid w:val="00D40214"/>
    <w:rsid w:val="00D40C32"/>
    <w:rsid w:val="00D41548"/>
    <w:rsid w:val="00D421E2"/>
    <w:rsid w:val="00D42337"/>
    <w:rsid w:val="00D4243A"/>
    <w:rsid w:val="00D42DAE"/>
    <w:rsid w:val="00D442A8"/>
    <w:rsid w:val="00D44C4B"/>
    <w:rsid w:val="00D44CCB"/>
    <w:rsid w:val="00D4515A"/>
    <w:rsid w:val="00D458A5"/>
    <w:rsid w:val="00D45DEF"/>
    <w:rsid w:val="00D465D1"/>
    <w:rsid w:val="00D47353"/>
    <w:rsid w:val="00D477B6"/>
    <w:rsid w:val="00D47C74"/>
    <w:rsid w:val="00D47D97"/>
    <w:rsid w:val="00D51956"/>
    <w:rsid w:val="00D52084"/>
    <w:rsid w:val="00D5252C"/>
    <w:rsid w:val="00D52653"/>
    <w:rsid w:val="00D5324B"/>
    <w:rsid w:val="00D537BB"/>
    <w:rsid w:val="00D54988"/>
    <w:rsid w:val="00D54BD1"/>
    <w:rsid w:val="00D5590D"/>
    <w:rsid w:val="00D55AE2"/>
    <w:rsid w:val="00D55C04"/>
    <w:rsid w:val="00D5622C"/>
    <w:rsid w:val="00D564B9"/>
    <w:rsid w:val="00D565E6"/>
    <w:rsid w:val="00D56603"/>
    <w:rsid w:val="00D573CD"/>
    <w:rsid w:val="00D57F1A"/>
    <w:rsid w:val="00D60DA9"/>
    <w:rsid w:val="00D61375"/>
    <w:rsid w:val="00D61603"/>
    <w:rsid w:val="00D61683"/>
    <w:rsid w:val="00D61831"/>
    <w:rsid w:val="00D61866"/>
    <w:rsid w:val="00D62038"/>
    <w:rsid w:val="00D624BE"/>
    <w:rsid w:val="00D62593"/>
    <w:rsid w:val="00D63F79"/>
    <w:rsid w:val="00D66466"/>
    <w:rsid w:val="00D66938"/>
    <w:rsid w:val="00D672F6"/>
    <w:rsid w:val="00D6736A"/>
    <w:rsid w:val="00D67DED"/>
    <w:rsid w:val="00D70D36"/>
    <w:rsid w:val="00D715BC"/>
    <w:rsid w:val="00D72A60"/>
    <w:rsid w:val="00D72CFE"/>
    <w:rsid w:val="00D73ABE"/>
    <w:rsid w:val="00D747C2"/>
    <w:rsid w:val="00D764FD"/>
    <w:rsid w:val="00D76E21"/>
    <w:rsid w:val="00D7727E"/>
    <w:rsid w:val="00D801AE"/>
    <w:rsid w:val="00D812DE"/>
    <w:rsid w:val="00D81575"/>
    <w:rsid w:val="00D82608"/>
    <w:rsid w:val="00D82F8E"/>
    <w:rsid w:val="00D82FC8"/>
    <w:rsid w:val="00D8340F"/>
    <w:rsid w:val="00D83B8E"/>
    <w:rsid w:val="00D84DD6"/>
    <w:rsid w:val="00D854A7"/>
    <w:rsid w:val="00D8560F"/>
    <w:rsid w:val="00D869DF"/>
    <w:rsid w:val="00D871BC"/>
    <w:rsid w:val="00D87B41"/>
    <w:rsid w:val="00D87D5A"/>
    <w:rsid w:val="00D87F47"/>
    <w:rsid w:val="00D905B8"/>
    <w:rsid w:val="00D91A7D"/>
    <w:rsid w:val="00D92F7B"/>
    <w:rsid w:val="00D92F9F"/>
    <w:rsid w:val="00D930CC"/>
    <w:rsid w:val="00D935AA"/>
    <w:rsid w:val="00D9377A"/>
    <w:rsid w:val="00D93C7A"/>
    <w:rsid w:val="00D94252"/>
    <w:rsid w:val="00D94799"/>
    <w:rsid w:val="00D947A9"/>
    <w:rsid w:val="00D94E14"/>
    <w:rsid w:val="00D951BD"/>
    <w:rsid w:val="00D957D9"/>
    <w:rsid w:val="00D95DE5"/>
    <w:rsid w:val="00D9602C"/>
    <w:rsid w:val="00D9778B"/>
    <w:rsid w:val="00D97BC6"/>
    <w:rsid w:val="00D97E3D"/>
    <w:rsid w:val="00DA0921"/>
    <w:rsid w:val="00DA1D81"/>
    <w:rsid w:val="00DA1EA7"/>
    <w:rsid w:val="00DA21F3"/>
    <w:rsid w:val="00DA234B"/>
    <w:rsid w:val="00DA2A97"/>
    <w:rsid w:val="00DA2B9E"/>
    <w:rsid w:val="00DA2C64"/>
    <w:rsid w:val="00DA351E"/>
    <w:rsid w:val="00DA37FB"/>
    <w:rsid w:val="00DA4422"/>
    <w:rsid w:val="00DA478B"/>
    <w:rsid w:val="00DA55AF"/>
    <w:rsid w:val="00DA607C"/>
    <w:rsid w:val="00DA60B2"/>
    <w:rsid w:val="00DA63E7"/>
    <w:rsid w:val="00DA6907"/>
    <w:rsid w:val="00DA7AA9"/>
    <w:rsid w:val="00DB1663"/>
    <w:rsid w:val="00DB1CF3"/>
    <w:rsid w:val="00DB2760"/>
    <w:rsid w:val="00DB4126"/>
    <w:rsid w:val="00DB4833"/>
    <w:rsid w:val="00DB500D"/>
    <w:rsid w:val="00DB53B8"/>
    <w:rsid w:val="00DB5612"/>
    <w:rsid w:val="00DB67AC"/>
    <w:rsid w:val="00DB6BE4"/>
    <w:rsid w:val="00DB6F7C"/>
    <w:rsid w:val="00DB7287"/>
    <w:rsid w:val="00DB757E"/>
    <w:rsid w:val="00DB75BF"/>
    <w:rsid w:val="00DB7933"/>
    <w:rsid w:val="00DC01ED"/>
    <w:rsid w:val="00DC0F4D"/>
    <w:rsid w:val="00DC14DF"/>
    <w:rsid w:val="00DC160A"/>
    <w:rsid w:val="00DC260C"/>
    <w:rsid w:val="00DC2D89"/>
    <w:rsid w:val="00DC3064"/>
    <w:rsid w:val="00DC3BD5"/>
    <w:rsid w:val="00DC3F18"/>
    <w:rsid w:val="00DC4964"/>
    <w:rsid w:val="00DC55B6"/>
    <w:rsid w:val="00DC69AD"/>
    <w:rsid w:val="00DC6F99"/>
    <w:rsid w:val="00DC78EE"/>
    <w:rsid w:val="00DD05D4"/>
    <w:rsid w:val="00DD07C5"/>
    <w:rsid w:val="00DD110C"/>
    <w:rsid w:val="00DD1D9C"/>
    <w:rsid w:val="00DD1ED0"/>
    <w:rsid w:val="00DD1FC4"/>
    <w:rsid w:val="00DD25C4"/>
    <w:rsid w:val="00DD28BB"/>
    <w:rsid w:val="00DD2EB3"/>
    <w:rsid w:val="00DD3F4D"/>
    <w:rsid w:val="00DD6691"/>
    <w:rsid w:val="00DD6C98"/>
    <w:rsid w:val="00DD6E03"/>
    <w:rsid w:val="00DD7C04"/>
    <w:rsid w:val="00DD7C8F"/>
    <w:rsid w:val="00DD7D51"/>
    <w:rsid w:val="00DD7F34"/>
    <w:rsid w:val="00DD7F7C"/>
    <w:rsid w:val="00DE0CE1"/>
    <w:rsid w:val="00DE1650"/>
    <w:rsid w:val="00DE2092"/>
    <w:rsid w:val="00DE2E39"/>
    <w:rsid w:val="00DE3468"/>
    <w:rsid w:val="00DE3C99"/>
    <w:rsid w:val="00DE3F71"/>
    <w:rsid w:val="00DE5F72"/>
    <w:rsid w:val="00DE66D3"/>
    <w:rsid w:val="00DE6915"/>
    <w:rsid w:val="00DE6A02"/>
    <w:rsid w:val="00DE6B2D"/>
    <w:rsid w:val="00DE7B26"/>
    <w:rsid w:val="00DF0604"/>
    <w:rsid w:val="00DF0A64"/>
    <w:rsid w:val="00DF0E62"/>
    <w:rsid w:val="00DF12D7"/>
    <w:rsid w:val="00DF1FA5"/>
    <w:rsid w:val="00DF231E"/>
    <w:rsid w:val="00DF2DBF"/>
    <w:rsid w:val="00DF3688"/>
    <w:rsid w:val="00DF45A0"/>
    <w:rsid w:val="00DF530A"/>
    <w:rsid w:val="00DF57C8"/>
    <w:rsid w:val="00DF5873"/>
    <w:rsid w:val="00DF65BA"/>
    <w:rsid w:val="00DF65CC"/>
    <w:rsid w:val="00DF79BD"/>
    <w:rsid w:val="00DF7F16"/>
    <w:rsid w:val="00E00796"/>
    <w:rsid w:val="00E00E39"/>
    <w:rsid w:val="00E01365"/>
    <w:rsid w:val="00E01405"/>
    <w:rsid w:val="00E01BD8"/>
    <w:rsid w:val="00E02120"/>
    <w:rsid w:val="00E028C0"/>
    <w:rsid w:val="00E02C17"/>
    <w:rsid w:val="00E03C99"/>
    <w:rsid w:val="00E05DED"/>
    <w:rsid w:val="00E07592"/>
    <w:rsid w:val="00E0762C"/>
    <w:rsid w:val="00E07CAB"/>
    <w:rsid w:val="00E10383"/>
    <w:rsid w:val="00E10DBF"/>
    <w:rsid w:val="00E11822"/>
    <w:rsid w:val="00E12500"/>
    <w:rsid w:val="00E13998"/>
    <w:rsid w:val="00E13C83"/>
    <w:rsid w:val="00E13DA3"/>
    <w:rsid w:val="00E13F45"/>
    <w:rsid w:val="00E14246"/>
    <w:rsid w:val="00E1482C"/>
    <w:rsid w:val="00E149B3"/>
    <w:rsid w:val="00E14AA5"/>
    <w:rsid w:val="00E14EBC"/>
    <w:rsid w:val="00E15245"/>
    <w:rsid w:val="00E158C1"/>
    <w:rsid w:val="00E158D2"/>
    <w:rsid w:val="00E15F6C"/>
    <w:rsid w:val="00E1617E"/>
    <w:rsid w:val="00E1657B"/>
    <w:rsid w:val="00E16AF4"/>
    <w:rsid w:val="00E16E7A"/>
    <w:rsid w:val="00E17262"/>
    <w:rsid w:val="00E20166"/>
    <w:rsid w:val="00E206DD"/>
    <w:rsid w:val="00E207AA"/>
    <w:rsid w:val="00E20876"/>
    <w:rsid w:val="00E20B23"/>
    <w:rsid w:val="00E20B62"/>
    <w:rsid w:val="00E21C11"/>
    <w:rsid w:val="00E22412"/>
    <w:rsid w:val="00E228A5"/>
    <w:rsid w:val="00E231EA"/>
    <w:rsid w:val="00E23548"/>
    <w:rsid w:val="00E239F3"/>
    <w:rsid w:val="00E23E71"/>
    <w:rsid w:val="00E2462B"/>
    <w:rsid w:val="00E25B74"/>
    <w:rsid w:val="00E26390"/>
    <w:rsid w:val="00E2640A"/>
    <w:rsid w:val="00E27109"/>
    <w:rsid w:val="00E30009"/>
    <w:rsid w:val="00E319CE"/>
    <w:rsid w:val="00E31D5D"/>
    <w:rsid w:val="00E32A74"/>
    <w:rsid w:val="00E3352D"/>
    <w:rsid w:val="00E344D2"/>
    <w:rsid w:val="00E34762"/>
    <w:rsid w:val="00E3486D"/>
    <w:rsid w:val="00E348BF"/>
    <w:rsid w:val="00E34968"/>
    <w:rsid w:val="00E3572B"/>
    <w:rsid w:val="00E35AF8"/>
    <w:rsid w:val="00E35C88"/>
    <w:rsid w:val="00E35C8A"/>
    <w:rsid w:val="00E36955"/>
    <w:rsid w:val="00E36CA9"/>
    <w:rsid w:val="00E36E0A"/>
    <w:rsid w:val="00E376BF"/>
    <w:rsid w:val="00E379AE"/>
    <w:rsid w:val="00E40BDB"/>
    <w:rsid w:val="00E40CA0"/>
    <w:rsid w:val="00E40EE1"/>
    <w:rsid w:val="00E41B31"/>
    <w:rsid w:val="00E41DBC"/>
    <w:rsid w:val="00E4273A"/>
    <w:rsid w:val="00E432CD"/>
    <w:rsid w:val="00E4339B"/>
    <w:rsid w:val="00E43882"/>
    <w:rsid w:val="00E4390F"/>
    <w:rsid w:val="00E45197"/>
    <w:rsid w:val="00E453EA"/>
    <w:rsid w:val="00E45EE9"/>
    <w:rsid w:val="00E46538"/>
    <w:rsid w:val="00E4716D"/>
    <w:rsid w:val="00E47729"/>
    <w:rsid w:val="00E50710"/>
    <w:rsid w:val="00E5080F"/>
    <w:rsid w:val="00E5148C"/>
    <w:rsid w:val="00E51742"/>
    <w:rsid w:val="00E51CDB"/>
    <w:rsid w:val="00E51F01"/>
    <w:rsid w:val="00E52CBC"/>
    <w:rsid w:val="00E52ED3"/>
    <w:rsid w:val="00E53015"/>
    <w:rsid w:val="00E530EB"/>
    <w:rsid w:val="00E5339E"/>
    <w:rsid w:val="00E535F3"/>
    <w:rsid w:val="00E554AE"/>
    <w:rsid w:val="00E56AE1"/>
    <w:rsid w:val="00E57C72"/>
    <w:rsid w:val="00E57ECC"/>
    <w:rsid w:val="00E601F7"/>
    <w:rsid w:val="00E60251"/>
    <w:rsid w:val="00E60A6C"/>
    <w:rsid w:val="00E616BA"/>
    <w:rsid w:val="00E61DBA"/>
    <w:rsid w:val="00E62E42"/>
    <w:rsid w:val="00E63590"/>
    <w:rsid w:val="00E63D4B"/>
    <w:rsid w:val="00E64F2F"/>
    <w:rsid w:val="00E65093"/>
    <w:rsid w:val="00E6642F"/>
    <w:rsid w:val="00E66692"/>
    <w:rsid w:val="00E66ED5"/>
    <w:rsid w:val="00E6706D"/>
    <w:rsid w:val="00E67084"/>
    <w:rsid w:val="00E6791D"/>
    <w:rsid w:val="00E70367"/>
    <w:rsid w:val="00E703FB"/>
    <w:rsid w:val="00E7046F"/>
    <w:rsid w:val="00E70F37"/>
    <w:rsid w:val="00E715F9"/>
    <w:rsid w:val="00E71990"/>
    <w:rsid w:val="00E71A14"/>
    <w:rsid w:val="00E71A1D"/>
    <w:rsid w:val="00E72B86"/>
    <w:rsid w:val="00E73541"/>
    <w:rsid w:val="00E73ACD"/>
    <w:rsid w:val="00E73C30"/>
    <w:rsid w:val="00E73CB1"/>
    <w:rsid w:val="00E73D85"/>
    <w:rsid w:val="00E742E2"/>
    <w:rsid w:val="00E74CDC"/>
    <w:rsid w:val="00E74CFB"/>
    <w:rsid w:val="00E74D3D"/>
    <w:rsid w:val="00E74E9F"/>
    <w:rsid w:val="00E75233"/>
    <w:rsid w:val="00E75D16"/>
    <w:rsid w:val="00E7696E"/>
    <w:rsid w:val="00E773C7"/>
    <w:rsid w:val="00E7776A"/>
    <w:rsid w:val="00E77BDE"/>
    <w:rsid w:val="00E80F63"/>
    <w:rsid w:val="00E811A7"/>
    <w:rsid w:val="00E8129F"/>
    <w:rsid w:val="00E817BC"/>
    <w:rsid w:val="00E81AB8"/>
    <w:rsid w:val="00E81BA5"/>
    <w:rsid w:val="00E8213A"/>
    <w:rsid w:val="00E821D7"/>
    <w:rsid w:val="00E82419"/>
    <w:rsid w:val="00E824D5"/>
    <w:rsid w:val="00E82DEA"/>
    <w:rsid w:val="00E8340D"/>
    <w:rsid w:val="00E834BD"/>
    <w:rsid w:val="00E8437B"/>
    <w:rsid w:val="00E8478B"/>
    <w:rsid w:val="00E847DE"/>
    <w:rsid w:val="00E849A8"/>
    <w:rsid w:val="00E84B4C"/>
    <w:rsid w:val="00E86090"/>
    <w:rsid w:val="00E860F9"/>
    <w:rsid w:val="00E86A26"/>
    <w:rsid w:val="00E87E62"/>
    <w:rsid w:val="00E87EA1"/>
    <w:rsid w:val="00E9021A"/>
    <w:rsid w:val="00E909D3"/>
    <w:rsid w:val="00E91187"/>
    <w:rsid w:val="00E91F8C"/>
    <w:rsid w:val="00E92083"/>
    <w:rsid w:val="00E9225A"/>
    <w:rsid w:val="00E92348"/>
    <w:rsid w:val="00E923E4"/>
    <w:rsid w:val="00E92EFA"/>
    <w:rsid w:val="00E93789"/>
    <w:rsid w:val="00E93C0C"/>
    <w:rsid w:val="00E953C1"/>
    <w:rsid w:val="00E957D7"/>
    <w:rsid w:val="00E97573"/>
    <w:rsid w:val="00EA06CA"/>
    <w:rsid w:val="00EA0AEC"/>
    <w:rsid w:val="00EA0D4C"/>
    <w:rsid w:val="00EA17B7"/>
    <w:rsid w:val="00EA1807"/>
    <w:rsid w:val="00EA2069"/>
    <w:rsid w:val="00EA3214"/>
    <w:rsid w:val="00EA35D1"/>
    <w:rsid w:val="00EA391C"/>
    <w:rsid w:val="00EA4069"/>
    <w:rsid w:val="00EA42D3"/>
    <w:rsid w:val="00EA46C5"/>
    <w:rsid w:val="00EA4804"/>
    <w:rsid w:val="00EA4F21"/>
    <w:rsid w:val="00EA5503"/>
    <w:rsid w:val="00EA5A62"/>
    <w:rsid w:val="00EA5F17"/>
    <w:rsid w:val="00EA69DF"/>
    <w:rsid w:val="00EB04BA"/>
    <w:rsid w:val="00EB1782"/>
    <w:rsid w:val="00EB183A"/>
    <w:rsid w:val="00EB29F0"/>
    <w:rsid w:val="00EB2EA5"/>
    <w:rsid w:val="00EB3875"/>
    <w:rsid w:val="00EB4798"/>
    <w:rsid w:val="00EB4E63"/>
    <w:rsid w:val="00EB5434"/>
    <w:rsid w:val="00EB6208"/>
    <w:rsid w:val="00EB62AE"/>
    <w:rsid w:val="00EB67AF"/>
    <w:rsid w:val="00EB6945"/>
    <w:rsid w:val="00EB6EED"/>
    <w:rsid w:val="00EB724B"/>
    <w:rsid w:val="00EB7B7E"/>
    <w:rsid w:val="00EB7D21"/>
    <w:rsid w:val="00EC16D3"/>
    <w:rsid w:val="00EC1FFA"/>
    <w:rsid w:val="00EC22FF"/>
    <w:rsid w:val="00EC2324"/>
    <w:rsid w:val="00EC2D57"/>
    <w:rsid w:val="00EC345E"/>
    <w:rsid w:val="00EC52B3"/>
    <w:rsid w:val="00EC5352"/>
    <w:rsid w:val="00EC5F17"/>
    <w:rsid w:val="00EC67BF"/>
    <w:rsid w:val="00EC6F38"/>
    <w:rsid w:val="00EC7810"/>
    <w:rsid w:val="00ED0BC5"/>
    <w:rsid w:val="00ED13DD"/>
    <w:rsid w:val="00ED2063"/>
    <w:rsid w:val="00ED24DA"/>
    <w:rsid w:val="00ED26CB"/>
    <w:rsid w:val="00ED2C03"/>
    <w:rsid w:val="00ED5782"/>
    <w:rsid w:val="00ED6603"/>
    <w:rsid w:val="00ED68A2"/>
    <w:rsid w:val="00ED6FD4"/>
    <w:rsid w:val="00ED728D"/>
    <w:rsid w:val="00ED7DFF"/>
    <w:rsid w:val="00EE04F3"/>
    <w:rsid w:val="00EE0575"/>
    <w:rsid w:val="00EE0785"/>
    <w:rsid w:val="00EE19F0"/>
    <w:rsid w:val="00EE1A51"/>
    <w:rsid w:val="00EE1BF5"/>
    <w:rsid w:val="00EE22EA"/>
    <w:rsid w:val="00EE25D4"/>
    <w:rsid w:val="00EE2E3E"/>
    <w:rsid w:val="00EE2FEA"/>
    <w:rsid w:val="00EE32B8"/>
    <w:rsid w:val="00EE3420"/>
    <w:rsid w:val="00EE42A9"/>
    <w:rsid w:val="00EE47E5"/>
    <w:rsid w:val="00EE4F48"/>
    <w:rsid w:val="00EE5256"/>
    <w:rsid w:val="00EE5DE5"/>
    <w:rsid w:val="00EE68CA"/>
    <w:rsid w:val="00EE6DA6"/>
    <w:rsid w:val="00EE7092"/>
    <w:rsid w:val="00EE73F2"/>
    <w:rsid w:val="00EE77C8"/>
    <w:rsid w:val="00EF035D"/>
    <w:rsid w:val="00EF0380"/>
    <w:rsid w:val="00EF0B98"/>
    <w:rsid w:val="00EF0D57"/>
    <w:rsid w:val="00EF148E"/>
    <w:rsid w:val="00EF1507"/>
    <w:rsid w:val="00EF1B8A"/>
    <w:rsid w:val="00EF2839"/>
    <w:rsid w:val="00EF35FD"/>
    <w:rsid w:val="00EF369F"/>
    <w:rsid w:val="00EF3B67"/>
    <w:rsid w:val="00EF3FA6"/>
    <w:rsid w:val="00EF4B00"/>
    <w:rsid w:val="00EF55F6"/>
    <w:rsid w:val="00EF5FEA"/>
    <w:rsid w:val="00EF6220"/>
    <w:rsid w:val="00EF72C3"/>
    <w:rsid w:val="00EF7455"/>
    <w:rsid w:val="00F006DB"/>
    <w:rsid w:val="00F00826"/>
    <w:rsid w:val="00F00B43"/>
    <w:rsid w:val="00F00FB0"/>
    <w:rsid w:val="00F0144E"/>
    <w:rsid w:val="00F01634"/>
    <w:rsid w:val="00F01E51"/>
    <w:rsid w:val="00F02D3D"/>
    <w:rsid w:val="00F030C8"/>
    <w:rsid w:val="00F030ED"/>
    <w:rsid w:val="00F038D1"/>
    <w:rsid w:val="00F03DBE"/>
    <w:rsid w:val="00F043DA"/>
    <w:rsid w:val="00F044C6"/>
    <w:rsid w:val="00F04F21"/>
    <w:rsid w:val="00F05BFE"/>
    <w:rsid w:val="00F06536"/>
    <w:rsid w:val="00F07192"/>
    <w:rsid w:val="00F07E34"/>
    <w:rsid w:val="00F1052C"/>
    <w:rsid w:val="00F114A7"/>
    <w:rsid w:val="00F12019"/>
    <w:rsid w:val="00F123F9"/>
    <w:rsid w:val="00F12552"/>
    <w:rsid w:val="00F12BEF"/>
    <w:rsid w:val="00F12DB2"/>
    <w:rsid w:val="00F137DD"/>
    <w:rsid w:val="00F138D4"/>
    <w:rsid w:val="00F13E64"/>
    <w:rsid w:val="00F14000"/>
    <w:rsid w:val="00F15371"/>
    <w:rsid w:val="00F1539F"/>
    <w:rsid w:val="00F156EA"/>
    <w:rsid w:val="00F158BD"/>
    <w:rsid w:val="00F15D22"/>
    <w:rsid w:val="00F1625E"/>
    <w:rsid w:val="00F17563"/>
    <w:rsid w:val="00F1757A"/>
    <w:rsid w:val="00F20A0A"/>
    <w:rsid w:val="00F20AC0"/>
    <w:rsid w:val="00F20B8B"/>
    <w:rsid w:val="00F20C36"/>
    <w:rsid w:val="00F210CE"/>
    <w:rsid w:val="00F21116"/>
    <w:rsid w:val="00F21427"/>
    <w:rsid w:val="00F21533"/>
    <w:rsid w:val="00F21C83"/>
    <w:rsid w:val="00F22576"/>
    <w:rsid w:val="00F24805"/>
    <w:rsid w:val="00F254C4"/>
    <w:rsid w:val="00F25835"/>
    <w:rsid w:val="00F25B27"/>
    <w:rsid w:val="00F25F68"/>
    <w:rsid w:val="00F26242"/>
    <w:rsid w:val="00F26F3F"/>
    <w:rsid w:val="00F26FEE"/>
    <w:rsid w:val="00F27CC5"/>
    <w:rsid w:val="00F3064D"/>
    <w:rsid w:val="00F306B4"/>
    <w:rsid w:val="00F30B7D"/>
    <w:rsid w:val="00F318EE"/>
    <w:rsid w:val="00F31E9F"/>
    <w:rsid w:val="00F320CF"/>
    <w:rsid w:val="00F3315A"/>
    <w:rsid w:val="00F333FC"/>
    <w:rsid w:val="00F33B0E"/>
    <w:rsid w:val="00F33C94"/>
    <w:rsid w:val="00F352FD"/>
    <w:rsid w:val="00F35912"/>
    <w:rsid w:val="00F35DE4"/>
    <w:rsid w:val="00F364FD"/>
    <w:rsid w:val="00F36D1F"/>
    <w:rsid w:val="00F37151"/>
    <w:rsid w:val="00F3754A"/>
    <w:rsid w:val="00F403BC"/>
    <w:rsid w:val="00F40B11"/>
    <w:rsid w:val="00F41059"/>
    <w:rsid w:val="00F4166F"/>
    <w:rsid w:val="00F416E9"/>
    <w:rsid w:val="00F42723"/>
    <w:rsid w:val="00F43618"/>
    <w:rsid w:val="00F43C70"/>
    <w:rsid w:val="00F44B8E"/>
    <w:rsid w:val="00F44B98"/>
    <w:rsid w:val="00F4606C"/>
    <w:rsid w:val="00F466DE"/>
    <w:rsid w:val="00F47047"/>
    <w:rsid w:val="00F4785B"/>
    <w:rsid w:val="00F47AF8"/>
    <w:rsid w:val="00F50696"/>
    <w:rsid w:val="00F50DAA"/>
    <w:rsid w:val="00F512BD"/>
    <w:rsid w:val="00F517D5"/>
    <w:rsid w:val="00F526AD"/>
    <w:rsid w:val="00F52828"/>
    <w:rsid w:val="00F528C1"/>
    <w:rsid w:val="00F52C77"/>
    <w:rsid w:val="00F52EFA"/>
    <w:rsid w:val="00F53963"/>
    <w:rsid w:val="00F54A39"/>
    <w:rsid w:val="00F55516"/>
    <w:rsid w:val="00F559AE"/>
    <w:rsid w:val="00F55A33"/>
    <w:rsid w:val="00F55CEE"/>
    <w:rsid w:val="00F5641A"/>
    <w:rsid w:val="00F5648C"/>
    <w:rsid w:val="00F565ED"/>
    <w:rsid w:val="00F56A78"/>
    <w:rsid w:val="00F56E6F"/>
    <w:rsid w:val="00F5718E"/>
    <w:rsid w:val="00F57F77"/>
    <w:rsid w:val="00F608DD"/>
    <w:rsid w:val="00F6131D"/>
    <w:rsid w:val="00F62C5B"/>
    <w:rsid w:val="00F62CEE"/>
    <w:rsid w:val="00F63FE9"/>
    <w:rsid w:val="00F648F3"/>
    <w:rsid w:val="00F6497B"/>
    <w:rsid w:val="00F64FA2"/>
    <w:rsid w:val="00F65018"/>
    <w:rsid w:val="00F653A4"/>
    <w:rsid w:val="00F656CE"/>
    <w:rsid w:val="00F664A3"/>
    <w:rsid w:val="00F66CE7"/>
    <w:rsid w:val="00F67314"/>
    <w:rsid w:val="00F67459"/>
    <w:rsid w:val="00F7007A"/>
    <w:rsid w:val="00F7085A"/>
    <w:rsid w:val="00F7086F"/>
    <w:rsid w:val="00F70B08"/>
    <w:rsid w:val="00F70B42"/>
    <w:rsid w:val="00F70B48"/>
    <w:rsid w:val="00F70DF1"/>
    <w:rsid w:val="00F7196E"/>
    <w:rsid w:val="00F7258A"/>
    <w:rsid w:val="00F72B8D"/>
    <w:rsid w:val="00F72C0C"/>
    <w:rsid w:val="00F72C9E"/>
    <w:rsid w:val="00F733E1"/>
    <w:rsid w:val="00F7398A"/>
    <w:rsid w:val="00F74801"/>
    <w:rsid w:val="00F75480"/>
    <w:rsid w:val="00F7594C"/>
    <w:rsid w:val="00F764A1"/>
    <w:rsid w:val="00F76584"/>
    <w:rsid w:val="00F776F1"/>
    <w:rsid w:val="00F77A44"/>
    <w:rsid w:val="00F77B00"/>
    <w:rsid w:val="00F77D5D"/>
    <w:rsid w:val="00F77DCB"/>
    <w:rsid w:val="00F800B5"/>
    <w:rsid w:val="00F80219"/>
    <w:rsid w:val="00F804ED"/>
    <w:rsid w:val="00F816C5"/>
    <w:rsid w:val="00F828EE"/>
    <w:rsid w:val="00F82B7A"/>
    <w:rsid w:val="00F84284"/>
    <w:rsid w:val="00F848E2"/>
    <w:rsid w:val="00F85118"/>
    <w:rsid w:val="00F855EF"/>
    <w:rsid w:val="00F856D1"/>
    <w:rsid w:val="00F873C4"/>
    <w:rsid w:val="00F87FC9"/>
    <w:rsid w:val="00F9004C"/>
    <w:rsid w:val="00F908DE"/>
    <w:rsid w:val="00F90BC5"/>
    <w:rsid w:val="00F91E60"/>
    <w:rsid w:val="00F920D9"/>
    <w:rsid w:val="00F9216D"/>
    <w:rsid w:val="00F929A8"/>
    <w:rsid w:val="00F934E8"/>
    <w:rsid w:val="00F955D2"/>
    <w:rsid w:val="00F9571D"/>
    <w:rsid w:val="00F9592E"/>
    <w:rsid w:val="00F96D4E"/>
    <w:rsid w:val="00F97F2E"/>
    <w:rsid w:val="00FA0A53"/>
    <w:rsid w:val="00FA0AC4"/>
    <w:rsid w:val="00FA288A"/>
    <w:rsid w:val="00FA3296"/>
    <w:rsid w:val="00FA3A02"/>
    <w:rsid w:val="00FA406C"/>
    <w:rsid w:val="00FA41BF"/>
    <w:rsid w:val="00FA4619"/>
    <w:rsid w:val="00FA507A"/>
    <w:rsid w:val="00FA5C79"/>
    <w:rsid w:val="00FA62A9"/>
    <w:rsid w:val="00FA663F"/>
    <w:rsid w:val="00FA6916"/>
    <w:rsid w:val="00FA7AA0"/>
    <w:rsid w:val="00FB0388"/>
    <w:rsid w:val="00FB0AE0"/>
    <w:rsid w:val="00FB0C3D"/>
    <w:rsid w:val="00FB1023"/>
    <w:rsid w:val="00FB16CD"/>
    <w:rsid w:val="00FB2164"/>
    <w:rsid w:val="00FB3295"/>
    <w:rsid w:val="00FB38D4"/>
    <w:rsid w:val="00FB39A1"/>
    <w:rsid w:val="00FB5DE6"/>
    <w:rsid w:val="00FB7168"/>
    <w:rsid w:val="00FB72C3"/>
    <w:rsid w:val="00FB76E3"/>
    <w:rsid w:val="00FB785D"/>
    <w:rsid w:val="00FB7D73"/>
    <w:rsid w:val="00FC026F"/>
    <w:rsid w:val="00FC0C34"/>
    <w:rsid w:val="00FC0D39"/>
    <w:rsid w:val="00FC13F9"/>
    <w:rsid w:val="00FC1C7D"/>
    <w:rsid w:val="00FC2C25"/>
    <w:rsid w:val="00FC37F8"/>
    <w:rsid w:val="00FC4153"/>
    <w:rsid w:val="00FC4514"/>
    <w:rsid w:val="00FC4E82"/>
    <w:rsid w:val="00FC5335"/>
    <w:rsid w:val="00FC553C"/>
    <w:rsid w:val="00FC5AC8"/>
    <w:rsid w:val="00FC5CA4"/>
    <w:rsid w:val="00FC5E94"/>
    <w:rsid w:val="00FC6081"/>
    <w:rsid w:val="00FC6F14"/>
    <w:rsid w:val="00FC79AD"/>
    <w:rsid w:val="00FD0025"/>
    <w:rsid w:val="00FD019E"/>
    <w:rsid w:val="00FD0B63"/>
    <w:rsid w:val="00FD0E97"/>
    <w:rsid w:val="00FD0EA2"/>
    <w:rsid w:val="00FD0F15"/>
    <w:rsid w:val="00FD105C"/>
    <w:rsid w:val="00FD1670"/>
    <w:rsid w:val="00FD1995"/>
    <w:rsid w:val="00FD2204"/>
    <w:rsid w:val="00FD295E"/>
    <w:rsid w:val="00FD461D"/>
    <w:rsid w:val="00FD5E27"/>
    <w:rsid w:val="00FD61F7"/>
    <w:rsid w:val="00FD62F8"/>
    <w:rsid w:val="00FD63D6"/>
    <w:rsid w:val="00FD6AE3"/>
    <w:rsid w:val="00FD6B1A"/>
    <w:rsid w:val="00FD6F8D"/>
    <w:rsid w:val="00FD797C"/>
    <w:rsid w:val="00FE0A92"/>
    <w:rsid w:val="00FE113E"/>
    <w:rsid w:val="00FE1350"/>
    <w:rsid w:val="00FE1DC3"/>
    <w:rsid w:val="00FE224A"/>
    <w:rsid w:val="00FE24D6"/>
    <w:rsid w:val="00FE2AF4"/>
    <w:rsid w:val="00FE2B52"/>
    <w:rsid w:val="00FE38D5"/>
    <w:rsid w:val="00FE3F10"/>
    <w:rsid w:val="00FE3FE0"/>
    <w:rsid w:val="00FE41B0"/>
    <w:rsid w:val="00FE4A4F"/>
    <w:rsid w:val="00FE4E1A"/>
    <w:rsid w:val="00FE4E22"/>
    <w:rsid w:val="00FE55CD"/>
    <w:rsid w:val="00FE5600"/>
    <w:rsid w:val="00FE5F03"/>
    <w:rsid w:val="00FE671C"/>
    <w:rsid w:val="00FE7B1E"/>
    <w:rsid w:val="00FF0245"/>
    <w:rsid w:val="00FF0EE6"/>
    <w:rsid w:val="00FF133C"/>
    <w:rsid w:val="00FF18CF"/>
    <w:rsid w:val="00FF1FA2"/>
    <w:rsid w:val="00FF2921"/>
    <w:rsid w:val="00FF2945"/>
    <w:rsid w:val="00FF2D01"/>
    <w:rsid w:val="00FF388C"/>
    <w:rsid w:val="00FF3BA8"/>
    <w:rsid w:val="00FF54D1"/>
    <w:rsid w:val="00FF74C8"/>
    <w:rsid w:val="00FF764F"/>
    <w:rsid w:val="00FF7867"/>
    <w:rsid w:val="00FF7CA8"/>
    <w:rsid w:val="00FF7F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EA756"/>
  <w15:docId w15:val="{8282505C-7521-486C-95DA-55D70B42C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CDF"/>
    <w:pPr>
      <w:jc w:val="both"/>
    </w:pPr>
    <w:rPr>
      <w:rFonts w:ascii="Times New Roman" w:hAnsi="Times New Roman" w:cs="Times New Roman"/>
      <w:sz w:val="24"/>
      <w:szCs w:val="24"/>
      <w:lang w:bidi="fa-IR"/>
    </w:rPr>
  </w:style>
  <w:style w:type="paragraph" w:styleId="Heading1">
    <w:name w:val="heading 1"/>
    <w:aliases w:val="سطح 1"/>
    <w:basedOn w:val="ListParagraph"/>
    <w:next w:val="Normal"/>
    <w:link w:val="Heading1Char"/>
    <w:uiPriority w:val="9"/>
    <w:qFormat/>
    <w:rsid w:val="00000C19"/>
    <w:pPr>
      <w:numPr>
        <w:numId w:val="3"/>
      </w:numPr>
      <w:outlineLvl w:val="0"/>
    </w:pPr>
    <w:rPr>
      <w:b/>
      <w:bCs/>
    </w:rPr>
  </w:style>
  <w:style w:type="paragraph" w:styleId="Heading2">
    <w:name w:val="heading 2"/>
    <w:basedOn w:val="Heading1"/>
    <w:next w:val="Normal"/>
    <w:link w:val="Heading2Char"/>
    <w:uiPriority w:val="9"/>
    <w:unhideWhenUsed/>
    <w:qFormat/>
    <w:rsid w:val="00000C19"/>
    <w:pPr>
      <w:numPr>
        <w:ilvl w:val="1"/>
      </w:numPr>
      <w:outlineLvl w:val="1"/>
    </w:pPr>
  </w:style>
  <w:style w:type="paragraph" w:styleId="Heading3">
    <w:name w:val="heading 3"/>
    <w:basedOn w:val="Heading2"/>
    <w:next w:val="Normal"/>
    <w:link w:val="Heading3Char"/>
    <w:uiPriority w:val="9"/>
    <w:unhideWhenUsed/>
    <w:qFormat/>
    <w:rsid w:val="00F030C8"/>
    <w:pPr>
      <w:numPr>
        <w:ilvl w:val="2"/>
      </w:numPr>
      <w:outlineLvl w:val="2"/>
    </w:pPr>
  </w:style>
  <w:style w:type="paragraph" w:styleId="Heading4">
    <w:name w:val="heading 4"/>
    <w:basedOn w:val="Heading3"/>
    <w:next w:val="Normal"/>
    <w:link w:val="Heading4Char"/>
    <w:uiPriority w:val="9"/>
    <w:unhideWhenUsed/>
    <w:qFormat/>
    <w:rsid w:val="00F66CE7"/>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4B51"/>
    <w:pPr>
      <w:jc w:val="center"/>
    </w:pPr>
    <w:rPr>
      <w:b/>
      <w:bCs/>
      <w:sz w:val="36"/>
      <w:szCs w:val="36"/>
    </w:rPr>
  </w:style>
  <w:style w:type="character" w:customStyle="1" w:styleId="TitleChar">
    <w:name w:val="Title Char"/>
    <w:basedOn w:val="DefaultParagraphFont"/>
    <w:link w:val="Title"/>
    <w:uiPriority w:val="10"/>
    <w:rsid w:val="005D4B51"/>
    <w:rPr>
      <w:b/>
      <w:bCs/>
      <w:sz w:val="36"/>
      <w:szCs w:val="36"/>
      <w:lang w:bidi="fa-IR"/>
    </w:rPr>
  </w:style>
  <w:style w:type="character" w:styleId="Strong">
    <w:name w:val="Strong"/>
    <w:uiPriority w:val="22"/>
    <w:qFormat/>
    <w:rsid w:val="00045475"/>
    <w:rPr>
      <w:b/>
      <w:bCs/>
    </w:rPr>
  </w:style>
  <w:style w:type="character" w:customStyle="1" w:styleId="Heading1Char">
    <w:name w:val="Heading 1 Char"/>
    <w:aliases w:val="سطح 1 Char"/>
    <w:basedOn w:val="DefaultParagraphFont"/>
    <w:link w:val="Heading1"/>
    <w:uiPriority w:val="9"/>
    <w:rsid w:val="00000C19"/>
    <w:rPr>
      <w:b/>
      <w:bCs/>
      <w:sz w:val="24"/>
      <w:szCs w:val="24"/>
    </w:rPr>
  </w:style>
  <w:style w:type="character" w:customStyle="1" w:styleId="Heading2Char">
    <w:name w:val="Heading 2 Char"/>
    <w:basedOn w:val="DefaultParagraphFont"/>
    <w:link w:val="Heading2"/>
    <w:uiPriority w:val="9"/>
    <w:rsid w:val="00000C19"/>
    <w:rPr>
      <w:b/>
      <w:bCs/>
      <w:sz w:val="24"/>
      <w:szCs w:val="24"/>
    </w:rPr>
  </w:style>
  <w:style w:type="character" w:customStyle="1" w:styleId="Heading3Char">
    <w:name w:val="Heading 3 Char"/>
    <w:basedOn w:val="DefaultParagraphFont"/>
    <w:link w:val="Heading3"/>
    <w:uiPriority w:val="9"/>
    <w:rsid w:val="00F030C8"/>
    <w:rPr>
      <w:rFonts w:asciiTheme="majorBidi" w:eastAsia="Calibri" w:hAnsiTheme="majorBidi" w:cstheme="majorBidi"/>
      <w:b/>
      <w:bCs/>
      <w:sz w:val="24"/>
      <w:szCs w:val="24"/>
      <w:lang w:eastAsia="en-US" w:bidi="fa-IR"/>
    </w:rPr>
  </w:style>
  <w:style w:type="paragraph" w:styleId="Caption">
    <w:name w:val="caption"/>
    <w:aliases w:val="معادلات متن"/>
    <w:basedOn w:val="Normal"/>
    <w:next w:val="Normal"/>
    <w:link w:val="CaptionChar"/>
    <w:uiPriority w:val="35"/>
    <w:unhideWhenUsed/>
    <w:qFormat/>
    <w:rsid w:val="00C90B54"/>
    <w:pPr>
      <w:jc w:val="center"/>
    </w:pPr>
    <w:rPr>
      <w:sz w:val="22"/>
      <w:szCs w:val="22"/>
    </w:rPr>
  </w:style>
  <w:style w:type="table" w:styleId="TableGrid">
    <w:name w:val="Table Grid"/>
    <w:basedOn w:val="TableNormal"/>
    <w:uiPriority w:val="39"/>
    <w:rsid w:val="00F030C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aliases w:val="معادلات متن Char"/>
    <w:link w:val="Caption"/>
    <w:uiPriority w:val="35"/>
    <w:rsid w:val="00C90B54"/>
    <w:rPr>
      <w:lang w:bidi="fa-IR"/>
    </w:rPr>
  </w:style>
  <w:style w:type="paragraph" w:customStyle="1" w:styleId="EndNoteBibliographyTitle">
    <w:name w:val="EndNote Bibliography Title"/>
    <w:basedOn w:val="Normal"/>
    <w:link w:val="EndNoteBibliographyTitleChar"/>
    <w:rsid w:val="002768EC"/>
    <w:pPr>
      <w:spacing w:after="0"/>
      <w:jc w:val="center"/>
    </w:pPr>
    <w:rPr>
      <w:rFonts w:ascii="Calibri" w:hAnsi="Calibri" w:cs="Calibri"/>
      <w:noProof/>
      <w:sz w:val="22"/>
    </w:rPr>
  </w:style>
  <w:style w:type="character" w:customStyle="1" w:styleId="EndNoteBibliographyTitleChar">
    <w:name w:val="EndNote Bibliography Title Char"/>
    <w:basedOn w:val="DefaultParagraphFont"/>
    <w:link w:val="EndNoteBibliographyTitle"/>
    <w:rsid w:val="002768EC"/>
    <w:rPr>
      <w:rFonts w:ascii="Calibri" w:hAnsi="Calibri" w:cs="Calibri"/>
      <w:noProof/>
      <w:szCs w:val="24"/>
      <w:lang w:bidi="fa-IR"/>
    </w:rPr>
  </w:style>
  <w:style w:type="paragraph" w:customStyle="1" w:styleId="EndNoteBibliography">
    <w:name w:val="EndNote Bibliography"/>
    <w:basedOn w:val="Normal"/>
    <w:link w:val="EndNoteBibliographyChar"/>
    <w:rsid w:val="002768EC"/>
    <w:pPr>
      <w:spacing w:line="240" w:lineRule="auto"/>
    </w:pPr>
    <w:rPr>
      <w:rFonts w:ascii="Calibri" w:hAnsi="Calibri" w:cs="Calibri"/>
      <w:noProof/>
      <w:sz w:val="22"/>
    </w:rPr>
  </w:style>
  <w:style w:type="character" w:customStyle="1" w:styleId="EndNoteBibliographyChar">
    <w:name w:val="EndNote Bibliography Char"/>
    <w:basedOn w:val="DefaultParagraphFont"/>
    <w:link w:val="EndNoteBibliography"/>
    <w:rsid w:val="002768EC"/>
    <w:rPr>
      <w:rFonts w:ascii="Calibri" w:hAnsi="Calibri" w:cs="Calibri"/>
      <w:noProof/>
      <w:szCs w:val="24"/>
      <w:lang w:bidi="fa-IR"/>
    </w:rPr>
  </w:style>
  <w:style w:type="character" w:styleId="Emphasis">
    <w:name w:val="Emphasis"/>
    <w:uiPriority w:val="20"/>
    <w:qFormat/>
    <w:rsid w:val="002768EC"/>
    <w:rPr>
      <w:b/>
      <w:bCs/>
    </w:rPr>
  </w:style>
  <w:style w:type="paragraph" w:styleId="Subtitle">
    <w:name w:val="Subtitle"/>
    <w:basedOn w:val="Normal"/>
    <w:next w:val="Normal"/>
    <w:link w:val="SubtitleChar"/>
    <w:uiPriority w:val="11"/>
    <w:qFormat/>
    <w:rsid w:val="00FD0E97"/>
    <w:pPr>
      <w:spacing w:after="0"/>
      <w:jc w:val="center"/>
    </w:pPr>
  </w:style>
  <w:style w:type="character" w:customStyle="1" w:styleId="SubtitleChar">
    <w:name w:val="Subtitle Char"/>
    <w:basedOn w:val="DefaultParagraphFont"/>
    <w:link w:val="Subtitle"/>
    <w:uiPriority w:val="11"/>
    <w:rsid w:val="00FD0E97"/>
    <w:rPr>
      <w:rFonts w:ascii="Times New Roman" w:hAnsi="Times New Roman" w:cs="Times New Roman"/>
      <w:sz w:val="24"/>
      <w:szCs w:val="24"/>
      <w:lang w:bidi="fa-IR"/>
    </w:rPr>
  </w:style>
  <w:style w:type="character" w:styleId="Hyperlink">
    <w:name w:val="Hyperlink"/>
    <w:basedOn w:val="DefaultParagraphFont"/>
    <w:uiPriority w:val="99"/>
    <w:unhideWhenUsed/>
    <w:rsid w:val="00C3331D"/>
    <w:rPr>
      <w:color w:val="0563C1" w:themeColor="hyperlink"/>
      <w:u w:val="single"/>
    </w:rPr>
  </w:style>
  <w:style w:type="paragraph" w:styleId="ListParagraph">
    <w:name w:val="List Paragraph"/>
    <w:basedOn w:val="Normal"/>
    <w:uiPriority w:val="34"/>
    <w:qFormat/>
    <w:rsid w:val="0082048D"/>
    <w:pPr>
      <w:ind w:left="720"/>
      <w:contextualSpacing/>
    </w:pPr>
  </w:style>
  <w:style w:type="paragraph" w:styleId="Header">
    <w:name w:val="header"/>
    <w:basedOn w:val="Normal"/>
    <w:link w:val="HeaderChar"/>
    <w:uiPriority w:val="99"/>
    <w:unhideWhenUsed/>
    <w:rsid w:val="00507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CA2"/>
    <w:rPr>
      <w:sz w:val="24"/>
      <w:szCs w:val="24"/>
    </w:rPr>
  </w:style>
  <w:style w:type="paragraph" w:styleId="Footer">
    <w:name w:val="footer"/>
    <w:basedOn w:val="Normal"/>
    <w:link w:val="FooterChar"/>
    <w:uiPriority w:val="99"/>
    <w:unhideWhenUsed/>
    <w:rsid w:val="00507C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CA2"/>
    <w:rPr>
      <w:sz w:val="24"/>
      <w:szCs w:val="24"/>
    </w:rPr>
  </w:style>
  <w:style w:type="character" w:styleId="CommentReference">
    <w:name w:val="annotation reference"/>
    <w:basedOn w:val="DefaultParagraphFont"/>
    <w:uiPriority w:val="99"/>
    <w:semiHidden/>
    <w:unhideWhenUsed/>
    <w:rsid w:val="00157865"/>
    <w:rPr>
      <w:sz w:val="16"/>
      <w:szCs w:val="16"/>
    </w:rPr>
  </w:style>
  <w:style w:type="paragraph" w:styleId="CommentText">
    <w:name w:val="annotation text"/>
    <w:basedOn w:val="Normal"/>
    <w:link w:val="CommentTextChar"/>
    <w:uiPriority w:val="99"/>
    <w:unhideWhenUsed/>
    <w:rsid w:val="00157865"/>
    <w:pPr>
      <w:spacing w:line="240" w:lineRule="auto"/>
    </w:pPr>
    <w:rPr>
      <w:sz w:val="20"/>
      <w:szCs w:val="20"/>
    </w:rPr>
  </w:style>
  <w:style w:type="character" w:customStyle="1" w:styleId="CommentTextChar">
    <w:name w:val="Comment Text Char"/>
    <w:basedOn w:val="DefaultParagraphFont"/>
    <w:link w:val="CommentText"/>
    <w:uiPriority w:val="99"/>
    <w:rsid w:val="00157865"/>
    <w:rPr>
      <w:sz w:val="20"/>
      <w:szCs w:val="20"/>
    </w:rPr>
  </w:style>
  <w:style w:type="paragraph" w:styleId="CommentSubject">
    <w:name w:val="annotation subject"/>
    <w:basedOn w:val="CommentText"/>
    <w:next w:val="CommentText"/>
    <w:link w:val="CommentSubjectChar"/>
    <w:uiPriority w:val="99"/>
    <w:semiHidden/>
    <w:unhideWhenUsed/>
    <w:rsid w:val="00157865"/>
    <w:rPr>
      <w:b/>
      <w:bCs/>
    </w:rPr>
  </w:style>
  <w:style w:type="character" w:customStyle="1" w:styleId="CommentSubjectChar">
    <w:name w:val="Comment Subject Char"/>
    <w:basedOn w:val="CommentTextChar"/>
    <w:link w:val="CommentSubject"/>
    <w:uiPriority w:val="99"/>
    <w:semiHidden/>
    <w:rsid w:val="00157865"/>
    <w:rPr>
      <w:b/>
      <w:bCs/>
      <w:sz w:val="20"/>
      <w:szCs w:val="20"/>
    </w:rPr>
  </w:style>
  <w:style w:type="paragraph" w:styleId="BalloonText">
    <w:name w:val="Balloon Text"/>
    <w:basedOn w:val="Normal"/>
    <w:link w:val="BalloonTextChar"/>
    <w:uiPriority w:val="99"/>
    <w:semiHidden/>
    <w:unhideWhenUsed/>
    <w:rsid w:val="001578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7865"/>
    <w:rPr>
      <w:rFonts w:ascii="Segoe UI" w:hAnsi="Segoe UI" w:cs="Segoe UI"/>
      <w:sz w:val="18"/>
      <w:szCs w:val="18"/>
    </w:rPr>
  </w:style>
  <w:style w:type="paragraph" w:styleId="Revision">
    <w:name w:val="Revision"/>
    <w:hidden/>
    <w:uiPriority w:val="99"/>
    <w:semiHidden/>
    <w:rsid w:val="0032403A"/>
    <w:pPr>
      <w:spacing w:after="0" w:line="240" w:lineRule="auto"/>
    </w:pPr>
    <w:rPr>
      <w:sz w:val="24"/>
      <w:szCs w:val="24"/>
    </w:rPr>
  </w:style>
  <w:style w:type="character" w:styleId="PlaceholderText">
    <w:name w:val="Placeholder Text"/>
    <w:basedOn w:val="DefaultParagraphFont"/>
    <w:uiPriority w:val="99"/>
    <w:semiHidden/>
    <w:rsid w:val="00BF5D00"/>
    <w:rPr>
      <w:color w:val="808080"/>
    </w:rPr>
  </w:style>
  <w:style w:type="character" w:customStyle="1" w:styleId="Heading4Char">
    <w:name w:val="Heading 4 Char"/>
    <w:basedOn w:val="DefaultParagraphFont"/>
    <w:link w:val="Heading4"/>
    <w:uiPriority w:val="9"/>
    <w:rsid w:val="00F66CE7"/>
    <w:rPr>
      <w:rFonts w:ascii="Times New Roman" w:hAnsi="Times New Roman" w:cs="Times New Roman"/>
      <w:b/>
      <w:bCs/>
      <w:sz w:val="24"/>
      <w:szCs w:val="24"/>
      <w:lang w:bidi="fa-IR"/>
    </w:rPr>
  </w:style>
  <w:style w:type="character" w:styleId="FollowedHyperlink">
    <w:name w:val="FollowedHyperlink"/>
    <w:basedOn w:val="DefaultParagraphFont"/>
    <w:uiPriority w:val="99"/>
    <w:semiHidden/>
    <w:unhideWhenUsed/>
    <w:rsid w:val="00006529"/>
    <w:rPr>
      <w:color w:val="954F72" w:themeColor="followedHyperlink"/>
      <w:u w:val="single"/>
    </w:rPr>
  </w:style>
  <w:style w:type="character" w:styleId="LineNumber">
    <w:name w:val="line number"/>
    <w:basedOn w:val="DefaultParagraphFont"/>
    <w:uiPriority w:val="99"/>
    <w:semiHidden/>
    <w:unhideWhenUsed/>
    <w:rsid w:val="00801C9F"/>
  </w:style>
  <w:style w:type="paragraph" w:styleId="FootnoteText">
    <w:name w:val="footnote text"/>
    <w:basedOn w:val="Normal"/>
    <w:link w:val="FootnoteTextChar"/>
    <w:uiPriority w:val="99"/>
    <w:semiHidden/>
    <w:unhideWhenUsed/>
    <w:rsid w:val="00E91F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91F8C"/>
    <w:rPr>
      <w:rFonts w:ascii="Times New Roman" w:hAnsi="Times New Roman" w:cs="Times New Roman"/>
      <w:sz w:val="20"/>
      <w:szCs w:val="20"/>
      <w:lang w:bidi="fa-IR"/>
    </w:rPr>
  </w:style>
  <w:style w:type="character" w:styleId="FootnoteReference">
    <w:name w:val="footnote reference"/>
    <w:basedOn w:val="DefaultParagraphFont"/>
    <w:uiPriority w:val="99"/>
    <w:semiHidden/>
    <w:unhideWhenUsed/>
    <w:rsid w:val="00E91F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677539">
      <w:bodyDiv w:val="1"/>
      <w:marLeft w:val="0"/>
      <w:marRight w:val="0"/>
      <w:marTop w:val="0"/>
      <w:marBottom w:val="0"/>
      <w:divBdr>
        <w:top w:val="none" w:sz="0" w:space="0" w:color="auto"/>
        <w:left w:val="none" w:sz="0" w:space="0" w:color="auto"/>
        <w:bottom w:val="none" w:sz="0" w:space="0" w:color="auto"/>
        <w:right w:val="none" w:sz="0" w:space="0" w:color="auto"/>
      </w:divBdr>
    </w:div>
    <w:div w:id="988560073">
      <w:bodyDiv w:val="1"/>
      <w:marLeft w:val="0"/>
      <w:marRight w:val="0"/>
      <w:marTop w:val="0"/>
      <w:marBottom w:val="0"/>
      <w:divBdr>
        <w:top w:val="none" w:sz="0" w:space="0" w:color="auto"/>
        <w:left w:val="none" w:sz="0" w:space="0" w:color="auto"/>
        <w:bottom w:val="none" w:sz="0" w:space="0" w:color="auto"/>
        <w:right w:val="none" w:sz="0" w:space="0" w:color="auto"/>
      </w:divBdr>
    </w:div>
    <w:div w:id="1016149647">
      <w:bodyDiv w:val="1"/>
      <w:marLeft w:val="0"/>
      <w:marRight w:val="0"/>
      <w:marTop w:val="0"/>
      <w:marBottom w:val="0"/>
      <w:divBdr>
        <w:top w:val="none" w:sz="0" w:space="0" w:color="auto"/>
        <w:left w:val="none" w:sz="0" w:space="0" w:color="auto"/>
        <w:bottom w:val="none" w:sz="0" w:space="0" w:color="auto"/>
        <w:right w:val="none" w:sz="0" w:space="0" w:color="auto"/>
      </w:divBdr>
    </w:div>
    <w:div w:id="1057707844">
      <w:bodyDiv w:val="1"/>
      <w:marLeft w:val="0"/>
      <w:marRight w:val="0"/>
      <w:marTop w:val="0"/>
      <w:marBottom w:val="0"/>
      <w:divBdr>
        <w:top w:val="none" w:sz="0" w:space="0" w:color="auto"/>
        <w:left w:val="none" w:sz="0" w:space="0" w:color="auto"/>
        <w:bottom w:val="none" w:sz="0" w:space="0" w:color="auto"/>
        <w:right w:val="none" w:sz="0" w:space="0" w:color="auto"/>
      </w:divBdr>
    </w:div>
    <w:div w:id="1132476784">
      <w:bodyDiv w:val="1"/>
      <w:marLeft w:val="0"/>
      <w:marRight w:val="0"/>
      <w:marTop w:val="0"/>
      <w:marBottom w:val="0"/>
      <w:divBdr>
        <w:top w:val="none" w:sz="0" w:space="0" w:color="auto"/>
        <w:left w:val="none" w:sz="0" w:space="0" w:color="auto"/>
        <w:bottom w:val="none" w:sz="0" w:space="0" w:color="auto"/>
        <w:right w:val="none" w:sz="0" w:space="0" w:color="auto"/>
      </w:divBdr>
    </w:div>
    <w:div w:id="1180857169">
      <w:bodyDiv w:val="1"/>
      <w:marLeft w:val="0"/>
      <w:marRight w:val="0"/>
      <w:marTop w:val="0"/>
      <w:marBottom w:val="0"/>
      <w:divBdr>
        <w:top w:val="none" w:sz="0" w:space="0" w:color="auto"/>
        <w:left w:val="none" w:sz="0" w:space="0" w:color="auto"/>
        <w:bottom w:val="none" w:sz="0" w:space="0" w:color="auto"/>
        <w:right w:val="none" w:sz="0" w:space="0" w:color="auto"/>
      </w:divBdr>
    </w:div>
    <w:div w:id="1617516440">
      <w:bodyDiv w:val="1"/>
      <w:marLeft w:val="0"/>
      <w:marRight w:val="0"/>
      <w:marTop w:val="0"/>
      <w:marBottom w:val="0"/>
      <w:divBdr>
        <w:top w:val="none" w:sz="0" w:space="0" w:color="auto"/>
        <w:left w:val="none" w:sz="0" w:space="0" w:color="auto"/>
        <w:bottom w:val="none" w:sz="0" w:space="0" w:color="auto"/>
        <w:right w:val="none" w:sz="0" w:space="0" w:color="auto"/>
      </w:divBdr>
    </w:div>
    <w:div w:id="1890339472">
      <w:bodyDiv w:val="1"/>
      <w:marLeft w:val="0"/>
      <w:marRight w:val="0"/>
      <w:marTop w:val="0"/>
      <w:marBottom w:val="0"/>
      <w:divBdr>
        <w:top w:val="none" w:sz="0" w:space="0" w:color="auto"/>
        <w:left w:val="none" w:sz="0" w:space="0" w:color="auto"/>
        <w:bottom w:val="none" w:sz="0" w:space="0" w:color="auto"/>
        <w:right w:val="none" w:sz="0" w:space="0" w:color="auto"/>
      </w:divBdr>
    </w:div>
    <w:div w:id="211590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ladasgarpour@ut.ac.ir" TargetMode="External"/><Relationship Id="rId13" Type="http://schemas.openxmlformats.org/officeDocument/2006/relationships/image" Target="media/image1.wmf"/><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mailto:saeed.shirazian@ul.ie" TargetMode="External"/><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amirh@cityu.edu.hk" TargetMode="External"/><Relationship Id="rId5" Type="http://schemas.openxmlformats.org/officeDocument/2006/relationships/webSettings" Target="webSettings.xml"/><Relationship Id="rId15" Type="http://schemas.openxmlformats.org/officeDocument/2006/relationships/image" Target="media/image2.wmf"/><Relationship Id="rId10" Type="http://schemas.openxmlformats.org/officeDocument/2006/relationships/hyperlink" Target="mailto:li.g@unimelb.edu.au" TargetMode="External"/><Relationship Id="rId19" Type="http://schemas.openxmlformats.org/officeDocument/2006/relationships/hyperlink" Target="https://sites.google.com/site/miladasgarpour" TargetMode="External"/><Relationship Id="rId4" Type="http://schemas.openxmlformats.org/officeDocument/2006/relationships/settings" Target="settings.xml"/><Relationship Id="rId9" Type="http://schemas.openxmlformats.org/officeDocument/2006/relationships/hyperlink" Target="mailto:jinshang@cityu.edu.hk" TargetMode="External"/><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42017-1B8B-4373-8ADB-350FE6932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7986</TotalTime>
  <Pages>1</Pages>
  <Words>13948</Words>
  <Characters>79509</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 Asgarpour Khansary</dc:creator>
  <cp:keywords/>
  <dc:description/>
  <cp:lastModifiedBy>MAK</cp:lastModifiedBy>
  <cp:revision>819</cp:revision>
  <cp:lastPrinted>2017-12-05T13:44:00Z</cp:lastPrinted>
  <dcterms:created xsi:type="dcterms:W3CDTF">2018-02-18T10:49:00Z</dcterms:created>
  <dcterms:modified xsi:type="dcterms:W3CDTF">2020-09-25T13:14:00Z</dcterms:modified>
</cp:coreProperties>
</file>